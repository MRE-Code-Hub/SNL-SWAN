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976384" w14:paraId="37DEF5F9" w14:textId="77777777" w:rsidTr="00CE2F2E">
        <w:trPr>
          <w:trHeight w:val="2880"/>
          <w:jc w:val="center"/>
        </w:trPr>
        <w:tc>
          <w:tcPr>
            <w:tcW w:w="5000" w:type="pct"/>
          </w:tcPr>
          <w:p w14:paraId="6B80663C" w14:textId="77777777" w:rsidR="00976384" w:rsidRDefault="00C877AC" w:rsidP="00CE2F2E">
            <w:pPr>
              <w:pStyle w:val="NoSpacing"/>
              <w:jc w:val="center"/>
              <w:rPr>
                <w:rFonts w:asciiTheme="majorHAnsi" w:eastAsiaTheme="majorEastAsia" w:hAnsiTheme="majorHAnsi" w:cstheme="majorBidi"/>
                <w:caps/>
              </w:rPr>
            </w:p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976384">
                  <w:rPr>
                    <w:rFonts w:asciiTheme="majorHAnsi" w:eastAsiaTheme="majorEastAsia" w:hAnsiTheme="majorHAnsi" w:cstheme="majorBidi"/>
                    <w:caps/>
                  </w:rPr>
                  <w:t>Sandia National Laboratories</w:t>
                </w:r>
              </w:sdtContent>
            </w:sdt>
          </w:p>
        </w:tc>
      </w:tr>
      <w:tr w:rsidR="00976384" w14:paraId="2EF63CE4" w14:textId="77777777" w:rsidTr="00CE2F2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8F13C4" w14:textId="59DC7E59" w:rsidR="00976384" w:rsidRDefault="00976384" w:rsidP="00CE2F2E">
                <w:pPr>
                  <w:pStyle w:val="NoSpacing"/>
                  <w:jc w:val="center"/>
                  <w:rPr>
                    <w:rFonts w:asciiTheme="majorHAnsi" w:eastAsiaTheme="majorEastAsia" w:hAnsiTheme="majorHAnsi" w:cstheme="majorBidi"/>
                    <w:sz w:val="80"/>
                    <w:szCs w:val="80"/>
                  </w:rPr>
                </w:pPr>
                <w:r w:rsidRPr="00BD0F59">
                  <w:rPr>
                    <w:rFonts w:asciiTheme="majorHAnsi" w:eastAsiaTheme="majorEastAsia" w:hAnsiTheme="majorHAnsi" w:cstheme="majorBidi"/>
                    <w:sz w:val="80"/>
                    <w:szCs w:val="80"/>
                  </w:rPr>
                  <w:t>SNL-SWAN Manual</w:t>
                </w:r>
              </w:p>
            </w:tc>
          </w:sdtContent>
        </w:sdt>
      </w:tr>
      <w:tr w:rsidR="00976384" w14:paraId="61D6146A" w14:textId="77777777" w:rsidTr="00CE2F2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378AC5E1" w14:textId="67F24254" w:rsidR="00976384" w:rsidRDefault="000760ED" w:rsidP="000760E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sdtContent>
        </w:sdt>
      </w:tr>
      <w:tr w:rsidR="00976384" w14:paraId="04ECC9BF" w14:textId="77777777" w:rsidTr="00CE2F2E">
        <w:trPr>
          <w:trHeight w:val="360"/>
          <w:jc w:val="center"/>
        </w:trPr>
        <w:tc>
          <w:tcPr>
            <w:tcW w:w="5000" w:type="pct"/>
            <w:vAlign w:val="center"/>
          </w:tcPr>
          <w:p w14:paraId="6CDA11E1" w14:textId="77777777" w:rsidR="00976384" w:rsidRDefault="00976384" w:rsidP="00CE2F2E">
            <w:pPr>
              <w:pStyle w:val="NoSpacing"/>
              <w:jc w:val="center"/>
            </w:pPr>
          </w:p>
        </w:tc>
      </w:tr>
      <w:tr w:rsidR="00976384" w14:paraId="3FD114C9" w14:textId="77777777" w:rsidTr="00CE2F2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B04522C" w14:textId="0028B4A6" w:rsidR="00976384" w:rsidRDefault="000760ED" w:rsidP="00CE2F2E">
                <w:pPr>
                  <w:pStyle w:val="NoSpacing"/>
                  <w:jc w:val="center"/>
                  <w:rPr>
                    <w:b/>
                    <w:bCs/>
                  </w:rPr>
                </w:pPr>
                <w:r w:rsidRPr="00EA2AC6">
                  <w:rPr>
                    <w:b/>
                    <w:bCs/>
                  </w:rPr>
                  <w:t>Kelley M Ruehl, Chris Chartrand, Aaron Porter</w:t>
                </w:r>
              </w:p>
            </w:tc>
          </w:sdtContent>
        </w:sdt>
      </w:tr>
      <w:tr w:rsidR="00976384" w14:paraId="3E66CB82" w14:textId="77777777" w:rsidTr="00CE2F2E">
        <w:trPr>
          <w:trHeight w:val="360"/>
          <w:jc w:val="center"/>
        </w:trPr>
        <w:sdt>
          <w:sdtPr>
            <w:rPr>
              <w:b/>
              <w:bCs/>
            </w:rPr>
            <w:alias w:val="Date"/>
            <w:id w:val="516659546"/>
            <w:showingPlcHdr/>
            <w:dataBinding w:prefixMappings="xmlns:ns0='http://schemas.microsoft.com/office/2006/coverPageProps'" w:xpath="/ns0:CoverPageProperties[1]/ns0:PublishDate[1]" w:storeItemID="{55AF091B-3C7A-41E3-B477-F2FDAA23CFDA}"/>
            <w:date w:fullDate="2014-09-30T00:00:00Z">
              <w:dateFormat w:val="M/d/yyyy"/>
              <w:lid w:val="en-US"/>
              <w:storeMappedDataAs w:val="dateTime"/>
              <w:calendar w:val="gregorian"/>
            </w:date>
          </w:sdtPr>
          <w:sdtEndPr/>
          <w:sdtContent>
            <w:tc>
              <w:tcPr>
                <w:tcW w:w="5000" w:type="pct"/>
                <w:vAlign w:val="center"/>
              </w:tcPr>
              <w:p w14:paraId="531742B4" w14:textId="293957C9" w:rsidR="00976384" w:rsidRDefault="00976384" w:rsidP="00CE2F2E">
                <w:pPr>
                  <w:pStyle w:val="NoSpacing"/>
                  <w:jc w:val="center"/>
                  <w:rPr>
                    <w:b/>
                    <w:bCs/>
                  </w:rPr>
                </w:pPr>
                <w:r>
                  <w:rPr>
                    <w:b/>
                    <w:bCs/>
                  </w:rPr>
                  <w:t xml:space="preserve">     </w:t>
                </w:r>
              </w:p>
            </w:tc>
          </w:sdtContent>
        </w:sdt>
      </w:tr>
    </w:tbl>
    <w:p w14:paraId="089A0515" w14:textId="77777777" w:rsidR="00976384" w:rsidRDefault="00976384" w:rsidP="00976384"/>
    <w:p w14:paraId="17C1BBB7" w14:textId="77777777" w:rsidR="00976384" w:rsidRDefault="00976384" w:rsidP="00976384"/>
    <w:tbl>
      <w:tblPr>
        <w:tblpPr w:leftFromText="187" w:rightFromText="187" w:horzAnchor="margin" w:tblpXSpec="center" w:tblpYSpec="bottom"/>
        <w:tblW w:w="5000" w:type="pct"/>
        <w:tblLook w:val="04A0" w:firstRow="1" w:lastRow="0" w:firstColumn="1" w:lastColumn="0" w:noHBand="0" w:noVBand="1"/>
      </w:tblPr>
      <w:tblGrid>
        <w:gridCol w:w="9576"/>
      </w:tblGrid>
      <w:tr w:rsidR="00976384" w14:paraId="23413F62" w14:textId="77777777" w:rsidTr="00CE2F2E">
        <w:tc>
          <w:tcPr>
            <w:tcW w:w="5000" w:type="pct"/>
          </w:tcPr>
          <w:p w14:paraId="7E4B2116" w14:textId="77777777" w:rsidR="00976384" w:rsidRDefault="00976384" w:rsidP="00CE2F2E">
            <w:pPr>
              <w:pStyle w:val="NoSpacing"/>
            </w:pPr>
          </w:p>
        </w:tc>
      </w:tr>
    </w:tbl>
    <w:p w14:paraId="192945C8" w14:textId="77777777" w:rsidR="00976384" w:rsidRDefault="00976384" w:rsidP="00976384"/>
    <w:p w14:paraId="40CC6547" w14:textId="77777777" w:rsidR="00562B17" w:rsidRDefault="00562B17" w:rsidP="001E681A">
      <w:pPr>
        <w:rPr>
          <w:lang w:val="en-AU" w:eastAsia="zh-CN"/>
        </w:rPr>
      </w:pPr>
    </w:p>
    <w:p w14:paraId="1119D099" w14:textId="1A2804A4" w:rsidR="00562B17" w:rsidRDefault="00562B17">
      <w:pPr>
        <w:rPr>
          <w:lang w:val="en-AU" w:eastAsia="zh-CN"/>
        </w:rPr>
      </w:pPr>
    </w:p>
    <w:p w14:paraId="01C20AE2" w14:textId="77777777" w:rsidR="00562B17" w:rsidRDefault="00562B17" w:rsidP="001E681A">
      <w:pPr>
        <w:rPr>
          <w:lang w:val="en-AU" w:eastAsia="zh-CN"/>
        </w:rPr>
      </w:pPr>
    </w:p>
    <w:p w14:paraId="411AA074" w14:textId="6C7A82A3" w:rsidR="00BA0B78" w:rsidRDefault="00BA0B78" w:rsidP="00976384">
      <w:pPr>
        <w:rPr>
          <w:lang w:val="en-AU" w:eastAsia="zh-CN"/>
        </w:rPr>
      </w:pPr>
    </w:p>
    <w:p w14:paraId="3513ED11" w14:textId="4AD72D33" w:rsidR="00562B17" w:rsidRDefault="00562B17" w:rsidP="00BA0B78">
      <w:pPr>
        <w:jc w:val="center"/>
        <w:rPr>
          <w:lang w:val="en-AU" w:eastAsia="zh-CN"/>
        </w:rPr>
      </w:pPr>
      <w:r>
        <w:rPr>
          <w:noProof/>
        </w:rPr>
        <w:drawing>
          <wp:inline distT="0" distB="0" distL="0" distR="0" wp14:anchorId="4ABF3FE1" wp14:editId="26027421">
            <wp:extent cx="3591560" cy="548640"/>
            <wp:effectExtent l="0" t="0" r="8890" b="3810"/>
            <wp:docPr id="335" name="Picture 335" descr="C:\Users\kmruehl\Pictures\Sandia Logos\Sandia_Logos\Sandia Logos\SNL_Horizontal_Blac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mruehl\Pictures\Sandia Logos\Sandia_Logos\Sandia Logos\SNL_Horizontal_Black_Blu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91560" cy="548640"/>
                    </a:xfrm>
                    <a:prstGeom prst="rect">
                      <a:avLst/>
                    </a:prstGeom>
                    <a:noFill/>
                    <a:ln>
                      <a:noFill/>
                    </a:ln>
                  </pic:spPr>
                </pic:pic>
              </a:graphicData>
            </a:graphic>
          </wp:inline>
        </w:drawing>
      </w:r>
    </w:p>
    <w:p w14:paraId="27E16D18" w14:textId="77777777" w:rsidR="00562B17" w:rsidRDefault="00562B17">
      <w:pPr>
        <w:rPr>
          <w:lang w:val="en-AU" w:eastAsia="zh-CN"/>
        </w:rPr>
      </w:pPr>
      <w:r>
        <w:rPr>
          <w:lang w:val="en-AU" w:eastAsia="zh-CN"/>
        </w:rPr>
        <w:br w:type="page"/>
      </w:r>
    </w:p>
    <w:bookmarkStart w:id="0" w:name="_Toc399427880" w:displacedByCustomXml="next"/>
    <w:bookmarkStart w:id="1" w:name="_Toc399824946" w:displacedByCustomXml="next"/>
    <w:bookmarkStart w:id="2" w:name="_Toc399826944" w:displacedByCustomXml="next"/>
    <w:bookmarkStart w:id="3" w:name="_Toc399827376" w:displacedByCustomXml="next"/>
    <w:sdt>
      <w:sdtPr>
        <w:rPr>
          <w:b w:val="0"/>
          <w:bCs w:val="0"/>
          <w:caps w:val="0"/>
          <w:color w:val="auto"/>
          <w:spacing w:val="0"/>
          <w:sz w:val="20"/>
          <w:szCs w:val="20"/>
          <w:lang w:bidi="ar-SA"/>
        </w:rPr>
        <w:id w:val="-1690209774"/>
        <w:docPartObj>
          <w:docPartGallery w:val="Table of Contents"/>
          <w:docPartUnique/>
        </w:docPartObj>
      </w:sdtPr>
      <w:sdtEndPr>
        <w:rPr>
          <w:noProof/>
        </w:rPr>
      </w:sdtEndPr>
      <w:sdtContent>
        <w:p w14:paraId="21236DEB" w14:textId="77777777" w:rsidR="00562B17" w:rsidRDefault="00562B17" w:rsidP="00562B17">
          <w:pPr>
            <w:pStyle w:val="TOCHeading"/>
          </w:pPr>
          <w:r>
            <w:t>Table of Contents</w:t>
          </w:r>
        </w:p>
        <w:p w14:paraId="3C35D34C" w14:textId="77777777" w:rsidR="002218B4" w:rsidRDefault="00562B17">
          <w:pPr>
            <w:pStyle w:val="TOC1"/>
            <w:tabs>
              <w:tab w:val="right" w:leader="dot" w:pos="9350"/>
            </w:tabs>
            <w:rPr>
              <w:noProof/>
              <w:sz w:val="22"/>
              <w:szCs w:val="22"/>
            </w:rPr>
          </w:pPr>
          <w:r>
            <w:fldChar w:fldCharType="begin"/>
          </w:r>
          <w:r>
            <w:instrText xml:space="preserve"> TOC \o "1-3" \h \z \u </w:instrText>
          </w:r>
          <w:r>
            <w:fldChar w:fldCharType="separate"/>
          </w:r>
          <w:hyperlink w:anchor="_Toc401237054" w:history="1">
            <w:r w:rsidR="002218B4" w:rsidRPr="000F6DA3">
              <w:rPr>
                <w:rStyle w:val="Hyperlink"/>
                <w:noProof/>
              </w:rPr>
              <w:t>Implementation</w:t>
            </w:r>
            <w:r w:rsidR="002218B4">
              <w:rPr>
                <w:noProof/>
                <w:webHidden/>
              </w:rPr>
              <w:tab/>
            </w:r>
            <w:r w:rsidR="002218B4">
              <w:rPr>
                <w:noProof/>
                <w:webHidden/>
              </w:rPr>
              <w:fldChar w:fldCharType="begin"/>
            </w:r>
            <w:r w:rsidR="002218B4">
              <w:rPr>
                <w:noProof/>
                <w:webHidden/>
              </w:rPr>
              <w:instrText xml:space="preserve"> PAGEREF _Toc401237054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7F7CEF1" w14:textId="77777777" w:rsidR="002218B4" w:rsidRDefault="00C877AC">
          <w:pPr>
            <w:pStyle w:val="TOC2"/>
            <w:tabs>
              <w:tab w:val="right" w:leader="dot" w:pos="9350"/>
            </w:tabs>
            <w:rPr>
              <w:noProof/>
              <w:sz w:val="22"/>
              <w:szCs w:val="22"/>
            </w:rPr>
          </w:pPr>
          <w:hyperlink w:anchor="_Toc401237055"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_Toc401237055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78CAE690" w14:textId="77777777" w:rsidR="002218B4" w:rsidRDefault="00C877AC">
          <w:pPr>
            <w:pStyle w:val="TOC2"/>
            <w:tabs>
              <w:tab w:val="right" w:leader="dot" w:pos="9350"/>
            </w:tabs>
            <w:rPr>
              <w:noProof/>
              <w:sz w:val="22"/>
              <w:szCs w:val="22"/>
            </w:rPr>
          </w:pPr>
          <w:hyperlink w:anchor="_Toc401237056"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_Toc401237056 \h </w:instrText>
            </w:r>
            <w:r w:rsidR="002218B4">
              <w:rPr>
                <w:noProof/>
                <w:webHidden/>
              </w:rPr>
            </w:r>
            <w:r w:rsidR="002218B4">
              <w:rPr>
                <w:noProof/>
                <w:webHidden/>
              </w:rPr>
              <w:fldChar w:fldCharType="separate"/>
            </w:r>
            <w:r w:rsidR="002218B4">
              <w:rPr>
                <w:noProof/>
                <w:webHidden/>
              </w:rPr>
              <w:t>- 3 -</w:t>
            </w:r>
            <w:r w:rsidR="002218B4">
              <w:rPr>
                <w:noProof/>
                <w:webHidden/>
              </w:rPr>
              <w:fldChar w:fldCharType="end"/>
            </w:r>
          </w:hyperlink>
        </w:p>
        <w:p w14:paraId="1AFC1BA0" w14:textId="77777777" w:rsidR="002218B4" w:rsidRDefault="00C877AC">
          <w:pPr>
            <w:pStyle w:val="TOC2"/>
            <w:tabs>
              <w:tab w:val="right" w:leader="dot" w:pos="9350"/>
            </w:tabs>
            <w:rPr>
              <w:noProof/>
              <w:sz w:val="22"/>
              <w:szCs w:val="22"/>
            </w:rPr>
          </w:pPr>
          <w:hyperlink w:anchor="_Toc401237057"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_Toc401237057 \h </w:instrText>
            </w:r>
            <w:r w:rsidR="002218B4">
              <w:rPr>
                <w:noProof/>
                <w:webHidden/>
              </w:rPr>
            </w:r>
            <w:r w:rsidR="002218B4">
              <w:rPr>
                <w:noProof/>
                <w:webHidden/>
              </w:rPr>
              <w:fldChar w:fldCharType="separate"/>
            </w:r>
            <w:r w:rsidR="002218B4">
              <w:rPr>
                <w:noProof/>
                <w:webHidden/>
              </w:rPr>
              <w:t>- 4 -</w:t>
            </w:r>
            <w:r w:rsidR="002218B4">
              <w:rPr>
                <w:noProof/>
                <w:webHidden/>
              </w:rPr>
              <w:fldChar w:fldCharType="end"/>
            </w:r>
          </w:hyperlink>
        </w:p>
        <w:p w14:paraId="54BC7F99" w14:textId="77777777" w:rsidR="002218B4" w:rsidRDefault="00C877AC">
          <w:pPr>
            <w:pStyle w:val="TOC2"/>
            <w:tabs>
              <w:tab w:val="right" w:leader="dot" w:pos="9350"/>
            </w:tabs>
            <w:rPr>
              <w:noProof/>
              <w:sz w:val="22"/>
              <w:szCs w:val="22"/>
            </w:rPr>
          </w:pPr>
          <w:hyperlink w:anchor="_Toc401237058"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_Toc401237058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5E77EC71" w14:textId="77777777" w:rsidR="002218B4" w:rsidRDefault="00C877AC">
          <w:pPr>
            <w:pStyle w:val="TOC2"/>
            <w:tabs>
              <w:tab w:val="right" w:leader="dot" w:pos="9350"/>
            </w:tabs>
            <w:rPr>
              <w:noProof/>
              <w:sz w:val="22"/>
              <w:szCs w:val="22"/>
            </w:rPr>
          </w:pPr>
          <w:hyperlink w:anchor="_Toc401237059"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_Toc401237059 \h </w:instrText>
            </w:r>
            <w:r w:rsidR="002218B4">
              <w:rPr>
                <w:noProof/>
                <w:webHidden/>
              </w:rPr>
            </w:r>
            <w:r w:rsidR="002218B4">
              <w:rPr>
                <w:noProof/>
                <w:webHidden/>
              </w:rPr>
              <w:fldChar w:fldCharType="separate"/>
            </w:r>
            <w:r w:rsidR="002218B4">
              <w:rPr>
                <w:noProof/>
                <w:webHidden/>
              </w:rPr>
              <w:t>- 5 -</w:t>
            </w:r>
            <w:r w:rsidR="002218B4">
              <w:rPr>
                <w:noProof/>
                <w:webHidden/>
              </w:rPr>
              <w:fldChar w:fldCharType="end"/>
            </w:r>
          </w:hyperlink>
        </w:p>
        <w:p w14:paraId="39B69F6A" w14:textId="77777777" w:rsidR="002218B4" w:rsidRDefault="00C877AC">
          <w:pPr>
            <w:pStyle w:val="TOC1"/>
            <w:tabs>
              <w:tab w:val="right" w:leader="dot" w:pos="9350"/>
            </w:tabs>
            <w:rPr>
              <w:noProof/>
              <w:sz w:val="22"/>
              <w:szCs w:val="22"/>
            </w:rPr>
          </w:pPr>
          <w:hyperlink w:anchor="_Toc401237060" w:history="1">
            <w:r w:rsidR="002218B4" w:rsidRPr="000F6DA3">
              <w:rPr>
                <w:rStyle w:val="Hyperlink"/>
                <w:noProof/>
              </w:rPr>
              <w:t>User Guide</w:t>
            </w:r>
            <w:r w:rsidR="002218B4">
              <w:rPr>
                <w:noProof/>
                <w:webHidden/>
              </w:rPr>
              <w:tab/>
            </w:r>
            <w:r w:rsidR="002218B4">
              <w:rPr>
                <w:noProof/>
                <w:webHidden/>
              </w:rPr>
              <w:fldChar w:fldCharType="begin"/>
            </w:r>
            <w:r w:rsidR="002218B4">
              <w:rPr>
                <w:noProof/>
                <w:webHidden/>
              </w:rPr>
              <w:instrText xml:space="preserve"> PAGEREF _Toc401237060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E0E82B8" w14:textId="77777777" w:rsidR="002218B4" w:rsidRDefault="00C877AC">
          <w:pPr>
            <w:pStyle w:val="TOC2"/>
            <w:tabs>
              <w:tab w:val="right" w:leader="dot" w:pos="9350"/>
            </w:tabs>
            <w:rPr>
              <w:noProof/>
              <w:sz w:val="22"/>
              <w:szCs w:val="22"/>
            </w:rPr>
          </w:pPr>
          <w:hyperlink w:anchor="_Toc401237061" w:history="1">
            <w:r w:rsidR="002218B4" w:rsidRPr="000F6DA3">
              <w:rPr>
                <w:rStyle w:val="Hyperlink"/>
                <w:noProof/>
              </w:rPr>
              <w:t>Input File</w:t>
            </w:r>
            <w:r w:rsidR="002218B4">
              <w:rPr>
                <w:noProof/>
                <w:webHidden/>
              </w:rPr>
              <w:tab/>
            </w:r>
            <w:r w:rsidR="002218B4">
              <w:rPr>
                <w:noProof/>
                <w:webHidden/>
              </w:rPr>
              <w:fldChar w:fldCharType="begin"/>
            </w:r>
            <w:r w:rsidR="002218B4">
              <w:rPr>
                <w:noProof/>
                <w:webHidden/>
              </w:rPr>
              <w:instrText xml:space="preserve"> PAGEREF _Toc401237061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7DB9A52E" w14:textId="77777777" w:rsidR="002218B4" w:rsidRDefault="00C877AC">
          <w:pPr>
            <w:pStyle w:val="TOC3"/>
            <w:tabs>
              <w:tab w:val="right" w:leader="dot" w:pos="9350"/>
            </w:tabs>
            <w:rPr>
              <w:noProof/>
              <w:sz w:val="22"/>
              <w:szCs w:val="22"/>
            </w:rPr>
          </w:pPr>
          <w:hyperlink w:anchor="_Toc401237062" w:history="1">
            <w:r w:rsidR="002218B4" w:rsidRPr="000F6DA3">
              <w:rPr>
                <w:rStyle w:val="Hyperlink"/>
                <w:noProof/>
              </w:rPr>
              <w:t>SET obcase=0</w:t>
            </w:r>
            <w:r w:rsidR="002218B4">
              <w:rPr>
                <w:noProof/>
                <w:webHidden/>
              </w:rPr>
              <w:tab/>
            </w:r>
            <w:r w:rsidR="002218B4">
              <w:rPr>
                <w:noProof/>
                <w:webHidden/>
              </w:rPr>
              <w:fldChar w:fldCharType="begin"/>
            </w:r>
            <w:r w:rsidR="002218B4">
              <w:rPr>
                <w:noProof/>
                <w:webHidden/>
              </w:rPr>
              <w:instrText xml:space="preserve"> PAGEREF _Toc401237062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5602DBD5" w14:textId="77777777" w:rsidR="002218B4" w:rsidRDefault="00C877AC">
          <w:pPr>
            <w:pStyle w:val="TOC3"/>
            <w:tabs>
              <w:tab w:val="right" w:leader="dot" w:pos="9350"/>
            </w:tabs>
            <w:rPr>
              <w:noProof/>
              <w:sz w:val="22"/>
              <w:szCs w:val="22"/>
            </w:rPr>
          </w:pPr>
          <w:hyperlink w:anchor="_Toc401237063" w:history="1">
            <w:r w:rsidR="002218B4" w:rsidRPr="000F6DA3">
              <w:rPr>
                <w:rStyle w:val="Hyperlink"/>
                <w:noProof/>
              </w:rPr>
              <w:t>SET obcase=1</w:t>
            </w:r>
            <w:r w:rsidR="002218B4">
              <w:rPr>
                <w:noProof/>
                <w:webHidden/>
              </w:rPr>
              <w:tab/>
            </w:r>
            <w:r w:rsidR="002218B4">
              <w:rPr>
                <w:noProof/>
                <w:webHidden/>
              </w:rPr>
              <w:fldChar w:fldCharType="begin"/>
            </w:r>
            <w:r w:rsidR="002218B4">
              <w:rPr>
                <w:noProof/>
                <w:webHidden/>
              </w:rPr>
              <w:instrText xml:space="preserve"> PAGEREF _Toc401237063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46B85976" w14:textId="77777777" w:rsidR="002218B4" w:rsidRDefault="00C877AC">
          <w:pPr>
            <w:pStyle w:val="TOC3"/>
            <w:tabs>
              <w:tab w:val="right" w:leader="dot" w:pos="9350"/>
            </w:tabs>
            <w:rPr>
              <w:noProof/>
              <w:sz w:val="22"/>
              <w:szCs w:val="22"/>
            </w:rPr>
          </w:pPr>
          <w:hyperlink w:anchor="_Toc401237064" w:history="1">
            <w:r w:rsidR="002218B4" w:rsidRPr="000F6DA3">
              <w:rPr>
                <w:rStyle w:val="Hyperlink"/>
                <w:noProof/>
              </w:rPr>
              <w:t>SET obcase=2</w:t>
            </w:r>
            <w:r w:rsidR="002218B4">
              <w:rPr>
                <w:noProof/>
                <w:webHidden/>
              </w:rPr>
              <w:tab/>
            </w:r>
            <w:r w:rsidR="002218B4">
              <w:rPr>
                <w:noProof/>
                <w:webHidden/>
              </w:rPr>
              <w:fldChar w:fldCharType="begin"/>
            </w:r>
            <w:r w:rsidR="002218B4">
              <w:rPr>
                <w:noProof/>
                <w:webHidden/>
              </w:rPr>
              <w:instrText xml:space="preserve"> PAGEREF _Toc401237064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94CF0F7" w14:textId="77777777" w:rsidR="002218B4" w:rsidRDefault="00C877AC">
          <w:pPr>
            <w:pStyle w:val="TOC3"/>
            <w:tabs>
              <w:tab w:val="right" w:leader="dot" w:pos="9350"/>
            </w:tabs>
            <w:rPr>
              <w:noProof/>
              <w:sz w:val="22"/>
              <w:szCs w:val="22"/>
            </w:rPr>
          </w:pPr>
          <w:hyperlink w:anchor="_Toc401237065" w:history="1">
            <w:r w:rsidR="002218B4" w:rsidRPr="000F6DA3">
              <w:rPr>
                <w:rStyle w:val="Hyperlink"/>
                <w:noProof/>
              </w:rPr>
              <w:t>SET obcase=3</w:t>
            </w:r>
            <w:r w:rsidR="002218B4">
              <w:rPr>
                <w:noProof/>
                <w:webHidden/>
              </w:rPr>
              <w:tab/>
            </w:r>
            <w:r w:rsidR="002218B4">
              <w:rPr>
                <w:noProof/>
                <w:webHidden/>
              </w:rPr>
              <w:fldChar w:fldCharType="begin"/>
            </w:r>
            <w:r w:rsidR="002218B4">
              <w:rPr>
                <w:noProof/>
                <w:webHidden/>
              </w:rPr>
              <w:instrText xml:space="preserve"> PAGEREF _Toc401237065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07C4F931" w14:textId="77777777" w:rsidR="002218B4" w:rsidRDefault="00C877AC">
          <w:pPr>
            <w:pStyle w:val="TOC3"/>
            <w:tabs>
              <w:tab w:val="right" w:leader="dot" w:pos="9350"/>
            </w:tabs>
            <w:rPr>
              <w:noProof/>
              <w:sz w:val="22"/>
              <w:szCs w:val="22"/>
            </w:rPr>
          </w:pPr>
          <w:hyperlink w:anchor="_Toc401237066" w:history="1">
            <w:r w:rsidR="002218B4" w:rsidRPr="000F6DA3">
              <w:rPr>
                <w:rStyle w:val="Hyperlink"/>
                <w:noProof/>
              </w:rPr>
              <w:t>SET obcase=4</w:t>
            </w:r>
            <w:r w:rsidR="002218B4">
              <w:rPr>
                <w:noProof/>
                <w:webHidden/>
              </w:rPr>
              <w:tab/>
            </w:r>
            <w:r w:rsidR="002218B4">
              <w:rPr>
                <w:noProof/>
                <w:webHidden/>
              </w:rPr>
              <w:fldChar w:fldCharType="begin"/>
            </w:r>
            <w:r w:rsidR="002218B4">
              <w:rPr>
                <w:noProof/>
                <w:webHidden/>
              </w:rPr>
              <w:instrText xml:space="preserve"> PAGEREF _Toc401237066 \h </w:instrText>
            </w:r>
            <w:r w:rsidR="002218B4">
              <w:rPr>
                <w:noProof/>
                <w:webHidden/>
              </w:rPr>
            </w:r>
            <w:r w:rsidR="002218B4">
              <w:rPr>
                <w:noProof/>
                <w:webHidden/>
              </w:rPr>
              <w:fldChar w:fldCharType="separate"/>
            </w:r>
            <w:r w:rsidR="002218B4">
              <w:rPr>
                <w:noProof/>
                <w:webHidden/>
              </w:rPr>
              <w:t>- 6 -</w:t>
            </w:r>
            <w:r w:rsidR="002218B4">
              <w:rPr>
                <w:noProof/>
                <w:webHidden/>
              </w:rPr>
              <w:fldChar w:fldCharType="end"/>
            </w:r>
          </w:hyperlink>
        </w:p>
        <w:p w14:paraId="2A988EE4" w14:textId="77777777" w:rsidR="002218B4" w:rsidRDefault="00C877AC">
          <w:pPr>
            <w:pStyle w:val="TOC2"/>
            <w:tabs>
              <w:tab w:val="right" w:leader="dot" w:pos="9350"/>
            </w:tabs>
            <w:rPr>
              <w:noProof/>
              <w:sz w:val="22"/>
              <w:szCs w:val="22"/>
            </w:rPr>
          </w:pPr>
          <w:hyperlink w:anchor="_Toc401237067" w:history="1">
            <w:r w:rsidR="002218B4" w:rsidRPr="000F6DA3">
              <w:rPr>
                <w:rStyle w:val="Hyperlink"/>
                <w:noProof/>
              </w:rPr>
              <w:t>Relative Capture Width Definition</w:t>
            </w:r>
            <w:r w:rsidR="002218B4">
              <w:rPr>
                <w:noProof/>
                <w:webHidden/>
              </w:rPr>
              <w:tab/>
            </w:r>
            <w:r w:rsidR="002218B4">
              <w:rPr>
                <w:noProof/>
                <w:webHidden/>
              </w:rPr>
              <w:fldChar w:fldCharType="begin"/>
            </w:r>
            <w:r w:rsidR="002218B4">
              <w:rPr>
                <w:noProof/>
                <w:webHidden/>
              </w:rPr>
              <w:instrText xml:space="preserve"> PAGEREF _Toc401237067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39AE7C3F" w14:textId="77777777" w:rsidR="002218B4" w:rsidRDefault="00C877AC">
          <w:pPr>
            <w:pStyle w:val="TOC3"/>
            <w:tabs>
              <w:tab w:val="right" w:leader="dot" w:pos="9350"/>
            </w:tabs>
            <w:rPr>
              <w:noProof/>
              <w:sz w:val="22"/>
              <w:szCs w:val="22"/>
            </w:rPr>
          </w:pPr>
          <w:hyperlink w:anchor="_Toc401237068"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_Toc401237068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75E1584C" w14:textId="77777777" w:rsidR="002218B4" w:rsidRDefault="00C877AC">
          <w:pPr>
            <w:pStyle w:val="TOC3"/>
            <w:tabs>
              <w:tab w:val="right" w:leader="dot" w:pos="9350"/>
            </w:tabs>
            <w:rPr>
              <w:noProof/>
              <w:sz w:val="22"/>
              <w:szCs w:val="22"/>
            </w:rPr>
          </w:pPr>
          <w:hyperlink w:anchor="_Toc401237069" w:history="1">
            <w:r w:rsidR="002218B4" w:rsidRPr="000F6DA3">
              <w:rPr>
                <w:rStyle w:val="Hyperlink"/>
                <w:noProof/>
              </w:rPr>
              <w:t>Relative Capture Width</w:t>
            </w:r>
            <w:r w:rsidR="002218B4">
              <w:rPr>
                <w:noProof/>
                <w:webHidden/>
              </w:rPr>
              <w:tab/>
            </w:r>
            <w:r w:rsidR="002218B4">
              <w:rPr>
                <w:noProof/>
                <w:webHidden/>
              </w:rPr>
              <w:fldChar w:fldCharType="begin"/>
            </w:r>
            <w:r w:rsidR="002218B4">
              <w:rPr>
                <w:noProof/>
                <w:webHidden/>
              </w:rPr>
              <w:instrText xml:space="preserve"> PAGEREF _Toc401237069 \h </w:instrText>
            </w:r>
            <w:r w:rsidR="002218B4">
              <w:rPr>
                <w:noProof/>
                <w:webHidden/>
              </w:rPr>
            </w:r>
            <w:r w:rsidR="002218B4">
              <w:rPr>
                <w:noProof/>
                <w:webHidden/>
              </w:rPr>
              <w:fldChar w:fldCharType="separate"/>
            </w:r>
            <w:r w:rsidR="002218B4">
              <w:rPr>
                <w:noProof/>
                <w:webHidden/>
              </w:rPr>
              <w:t>- 7 -</w:t>
            </w:r>
            <w:r w:rsidR="002218B4">
              <w:rPr>
                <w:noProof/>
                <w:webHidden/>
              </w:rPr>
              <w:fldChar w:fldCharType="end"/>
            </w:r>
          </w:hyperlink>
        </w:p>
        <w:p w14:paraId="61054C86" w14:textId="77777777" w:rsidR="002218B4" w:rsidRDefault="00C877AC">
          <w:pPr>
            <w:pStyle w:val="TOC2"/>
            <w:tabs>
              <w:tab w:val="right" w:leader="dot" w:pos="9350"/>
            </w:tabs>
            <w:rPr>
              <w:noProof/>
              <w:sz w:val="22"/>
              <w:szCs w:val="22"/>
            </w:rPr>
          </w:pPr>
          <w:hyperlink w:anchor="_Toc401237070" w:history="1">
            <w:r w:rsidR="002218B4" w:rsidRPr="000F6DA3">
              <w:rPr>
                <w:rStyle w:val="Hyperlink"/>
                <w:noProof/>
              </w:rPr>
              <w:t>Power Matrix Definition</w:t>
            </w:r>
            <w:r w:rsidR="002218B4">
              <w:rPr>
                <w:noProof/>
                <w:webHidden/>
              </w:rPr>
              <w:tab/>
            </w:r>
            <w:r w:rsidR="002218B4">
              <w:rPr>
                <w:noProof/>
                <w:webHidden/>
              </w:rPr>
              <w:fldChar w:fldCharType="begin"/>
            </w:r>
            <w:r w:rsidR="002218B4">
              <w:rPr>
                <w:noProof/>
                <w:webHidden/>
              </w:rPr>
              <w:instrText xml:space="preserve"> PAGEREF _Toc401237070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355A6B2" w14:textId="77777777" w:rsidR="002218B4" w:rsidRDefault="00C877AC">
          <w:pPr>
            <w:pStyle w:val="TOC3"/>
            <w:tabs>
              <w:tab w:val="right" w:leader="dot" w:pos="9350"/>
            </w:tabs>
            <w:rPr>
              <w:noProof/>
              <w:sz w:val="22"/>
              <w:szCs w:val="22"/>
            </w:rPr>
          </w:pPr>
          <w:hyperlink w:anchor="_Toc401237071" w:history="1">
            <w:r w:rsidR="002218B4" w:rsidRPr="000F6DA3">
              <w:rPr>
                <w:rStyle w:val="Hyperlink"/>
                <w:noProof/>
              </w:rPr>
              <w:t>Normalization Width</w:t>
            </w:r>
            <w:r w:rsidR="002218B4">
              <w:rPr>
                <w:noProof/>
                <w:webHidden/>
              </w:rPr>
              <w:tab/>
            </w:r>
            <w:r w:rsidR="002218B4">
              <w:rPr>
                <w:noProof/>
                <w:webHidden/>
              </w:rPr>
              <w:fldChar w:fldCharType="begin"/>
            </w:r>
            <w:r w:rsidR="002218B4">
              <w:rPr>
                <w:noProof/>
                <w:webHidden/>
              </w:rPr>
              <w:instrText xml:space="preserve"> PAGEREF _Toc401237071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7E8B15D" w14:textId="77777777" w:rsidR="002218B4" w:rsidRDefault="00C877AC">
          <w:pPr>
            <w:pStyle w:val="TOC3"/>
            <w:tabs>
              <w:tab w:val="right" w:leader="dot" w:pos="9350"/>
            </w:tabs>
            <w:rPr>
              <w:noProof/>
              <w:sz w:val="22"/>
              <w:szCs w:val="22"/>
            </w:rPr>
          </w:pPr>
          <w:hyperlink w:anchor="_Toc401237072" w:history="1">
            <w:r w:rsidR="002218B4" w:rsidRPr="000F6DA3">
              <w:rPr>
                <w:rStyle w:val="Hyperlink"/>
                <w:noProof/>
              </w:rPr>
              <w:t>Wave Heights</w:t>
            </w:r>
            <w:r w:rsidR="002218B4">
              <w:rPr>
                <w:noProof/>
                <w:webHidden/>
              </w:rPr>
              <w:tab/>
            </w:r>
            <w:r w:rsidR="002218B4">
              <w:rPr>
                <w:noProof/>
                <w:webHidden/>
              </w:rPr>
              <w:fldChar w:fldCharType="begin"/>
            </w:r>
            <w:r w:rsidR="002218B4">
              <w:rPr>
                <w:noProof/>
                <w:webHidden/>
              </w:rPr>
              <w:instrText xml:space="preserve"> PAGEREF _Toc401237072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4E90731" w14:textId="77777777" w:rsidR="002218B4" w:rsidRDefault="00C877AC">
          <w:pPr>
            <w:pStyle w:val="TOC3"/>
            <w:tabs>
              <w:tab w:val="right" w:leader="dot" w:pos="9350"/>
            </w:tabs>
            <w:rPr>
              <w:noProof/>
              <w:sz w:val="22"/>
              <w:szCs w:val="22"/>
            </w:rPr>
          </w:pPr>
          <w:hyperlink w:anchor="_Toc401237073" w:history="1">
            <w:r w:rsidR="002218B4" w:rsidRPr="000F6DA3">
              <w:rPr>
                <w:rStyle w:val="Hyperlink"/>
                <w:noProof/>
              </w:rPr>
              <w:t>Wave Periods</w:t>
            </w:r>
            <w:r w:rsidR="002218B4">
              <w:rPr>
                <w:noProof/>
                <w:webHidden/>
              </w:rPr>
              <w:tab/>
            </w:r>
            <w:r w:rsidR="002218B4">
              <w:rPr>
                <w:noProof/>
                <w:webHidden/>
              </w:rPr>
              <w:fldChar w:fldCharType="begin"/>
            </w:r>
            <w:r w:rsidR="002218B4">
              <w:rPr>
                <w:noProof/>
                <w:webHidden/>
              </w:rPr>
              <w:instrText xml:space="preserve"> PAGEREF _Toc401237073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1AC5A471" w14:textId="77777777" w:rsidR="002218B4" w:rsidRDefault="00C877AC">
          <w:pPr>
            <w:pStyle w:val="TOC3"/>
            <w:tabs>
              <w:tab w:val="right" w:leader="dot" w:pos="9350"/>
            </w:tabs>
            <w:rPr>
              <w:noProof/>
              <w:sz w:val="22"/>
              <w:szCs w:val="22"/>
            </w:rPr>
          </w:pPr>
          <w:hyperlink w:anchor="_Toc401237074" w:history="1">
            <w:r w:rsidR="002218B4" w:rsidRPr="000F6DA3">
              <w:rPr>
                <w:rStyle w:val="Hyperlink"/>
                <w:noProof/>
              </w:rPr>
              <w:t>WEC Power Matrix</w:t>
            </w:r>
            <w:r w:rsidR="002218B4">
              <w:rPr>
                <w:noProof/>
                <w:webHidden/>
              </w:rPr>
              <w:tab/>
            </w:r>
            <w:r w:rsidR="002218B4">
              <w:rPr>
                <w:noProof/>
                <w:webHidden/>
              </w:rPr>
              <w:fldChar w:fldCharType="begin"/>
            </w:r>
            <w:r w:rsidR="002218B4">
              <w:rPr>
                <w:noProof/>
                <w:webHidden/>
              </w:rPr>
              <w:instrText xml:space="preserve"> PAGEREF _Toc401237074 \h </w:instrText>
            </w:r>
            <w:r w:rsidR="002218B4">
              <w:rPr>
                <w:noProof/>
                <w:webHidden/>
              </w:rPr>
            </w:r>
            <w:r w:rsidR="002218B4">
              <w:rPr>
                <w:noProof/>
                <w:webHidden/>
              </w:rPr>
              <w:fldChar w:fldCharType="separate"/>
            </w:r>
            <w:r w:rsidR="002218B4">
              <w:rPr>
                <w:noProof/>
                <w:webHidden/>
              </w:rPr>
              <w:t>- 8 -</w:t>
            </w:r>
            <w:r w:rsidR="002218B4">
              <w:rPr>
                <w:noProof/>
                <w:webHidden/>
              </w:rPr>
              <w:fldChar w:fldCharType="end"/>
            </w:r>
          </w:hyperlink>
        </w:p>
        <w:p w14:paraId="2B423B06" w14:textId="77777777" w:rsidR="002218B4" w:rsidRDefault="00C877AC">
          <w:pPr>
            <w:pStyle w:val="TOC2"/>
            <w:tabs>
              <w:tab w:val="right" w:leader="dot" w:pos="9350"/>
            </w:tabs>
            <w:rPr>
              <w:noProof/>
              <w:sz w:val="22"/>
              <w:szCs w:val="22"/>
            </w:rPr>
          </w:pPr>
          <w:hyperlink w:anchor="_Toc401237075" w:history="1">
            <w:r w:rsidR="002218B4" w:rsidRPr="000F6DA3">
              <w:rPr>
                <w:rStyle w:val="Hyperlink"/>
                <w:noProof/>
              </w:rPr>
              <w:t>Example SNL-SWAN Files</w:t>
            </w:r>
            <w:r w:rsidR="002218B4">
              <w:rPr>
                <w:noProof/>
                <w:webHidden/>
              </w:rPr>
              <w:tab/>
            </w:r>
            <w:r w:rsidR="002218B4">
              <w:rPr>
                <w:noProof/>
                <w:webHidden/>
              </w:rPr>
              <w:fldChar w:fldCharType="begin"/>
            </w:r>
            <w:r w:rsidR="002218B4">
              <w:rPr>
                <w:noProof/>
                <w:webHidden/>
              </w:rPr>
              <w:instrText xml:space="preserve"> PAGEREF _Toc401237075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26DF22F5" w14:textId="77777777" w:rsidR="002218B4" w:rsidRDefault="00C877AC">
          <w:pPr>
            <w:pStyle w:val="TOC3"/>
            <w:tabs>
              <w:tab w:val="right" w:leader="dot" w:pos="9350"/>
            </w:tabs>
            <w:rPr>
              <w:noProof/>
              <w:sz w:val="22"/>
              <w:szCs w:val="22"/>
            </w:rPr>
          </w:pPr>
          <w:hyperlink w:anchor="_Toc401237076" w:history="1">
            <w:r w:rsidR="002218B4" w:rsidRPr="000F6DA3">
              <w:rPr>
                <w:rStyle w:val="Hyperlink"/>
                <w:noProof/>
              </w:rPr>
              <w:t>Example SNL-SWAN INPUT File</w:t>
            </w:r>
            <w:r w:rsidR="002218B4">
              <w:rPr>
                <w:noProof/>
                <w:webHidden/>
              </w:rPr>
              <w:tab/>
            </w:r>
            <w:r w:rsidR="002218B4">
              <w:rPr>
                <w:noProof/>
                <w:webHidden/>
              </w:rPr>
              <w:fldChar w:fldCharType="begin"/>
            </w:r>
            <w:r w:rsidR="002218B4">
              <w:rPr>
                <w:noProof/>
                <w:webHidden/>
              </w:rPr>
              <w:instrText xml:space="preserve"> PAGEREF _Toc401237076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94CD94F" w14:textId="77777777" w:rsidR="002218B4" w:rsidRDefault="00C877AC">
          <w:pPr>
            <w:pStyle w:val="TOC3"/>
            <w:tabs>
              <w:tab w:val="right" w:leader="dot" w:pos="9350"/>
            </w:tabs>
            <w:rPr>
              <w:noProof/>
              <w:sz w:val="22"/>
              <w:szCs w:val="22"/>
            </w:rPr>
          </w:pPr>
          <w:hyperlink w:anchor="_Toc401237077" w:history="1">
            <w:r w:rsidR="002218B4" w:rsidRPr="000F6DA3">
              <w:rPr>
                <w:rStyle w:val="Hyperlink"/>
                <w:noProof/>
              </w:rPr>
              <w:t>Example RCW File</w:t>
            </w:r>
            <w:r w:rsidR="002218B4">
              <w:rPr>
                <w:noProof/>
                <w:webHidden/>
              </w:rPr>
              <w:tab/>
            </w:r>
            <w:r w:rsidR="002218B4">
              <w:rPr>
                <w:noProof/>
                <w:webHidden/>
              </w:rPr>
              <w:fldChar w:fldCharType="begin"/>
            </w:r>
            <w:r w:rsidR="002218B4">
              <w:rPr>
                <w:noProof/>
                <w:webHidden/>
              </w:rPr>
              <w:instrText xml:space="preserve"> PAGEREF _Toc401237077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74399066" w14:textId="77777777" w:rsidR="002218B4" w:rsidRDefault="00C877AC">
          <w:pPr>
            <w:pStyle w:val="TOC3"/>
            <w:tabs>
              <w:tab w:val="right" w:leader="dot" w:pos="9350"/>
            </w:tabs>
            <w:rPr>
              <w:noProof/>
              <w:sz w:val="22"/>
              <w:szCs w:val="22"/>
            </w:rPr>
          </w:pPr>
          <w:hyperlink w:anchor="_Toc401237078" w:history="1">
            <w:r w:rsidR="002218B4" w:rsidRPr="000F6DA3">
              <w:rPr>
                <w:rStyle w:val="Hyperlink"/>
                <w:noProof/>
              </w:rPr>
              <w:t>Example Power Matrix File</w:t>
            </w:r>
            <w:r w:rsidR="002218B4">
              <w:rPr>
                <w:noProof/>
                <w:webHidden/>
              </w:rPr>
              <w:tab/>
            </w:r>
            <w:r w:rsidR="002218B4">
              <w:rPr>
                <w:noProof/>
                <w:webHidden/>
              </w:rPr>
              <w:fldChar w:fldCharType="begin"/>
            </w:r>
            <w:r w:rsidR="002218B4">
              <w:rPr>
                <w:noProof/>
                <w:webHidden/>
              </w:rPr>
              <w:instrText xml:space="preserve"> PAGEREF _Toc401237078 \h </w:instrText>
            </w:r>
            <w:r w:rsidR="002218B4">
              <w:rPr>
                <w:noProof/>
                <w:webHidden/>
              </w:rPr>
            </w:r>
            <w:r w:rsidR="002218B4">
              <w:rPr>
                <w:noProof/>
                <w:webHidden/>
              </w:rPr>
              <w:fldChar w:fldCharType="separate"/>
            </w:r>
            <w:r w:rsidR="002218B4">
              <w:rPr>
                <w:noProof/>
                <w:webHidden/>
              </w:rPr>
              <w:t>- 9 -</w:t>
            </w:r>
            <w:r w:rsidR="002218B4">
              <w:rPr>
                <w:noProof/>
                <w:webHidden/>
              </w:rPr>
              <w:fldChar w:fldCharType="end"/>
            </w:r>
          </w:hyperlink>
        </w:p>
        <w:p w14:paraId="5F659E0D" w14:textId="77777777" w:rsidR="002218B4" w:rsidRDefault="00C877AC">
          <w:pPr>
            <w:pStyle w:val="TOC1"/>
            <w:tabs>
              <w:tab w:val="right" w:leader="dot" w:pos="9350"/>
            </w:tabs>
            <w:rPr>
              <w:noProof/>
              <w:sz w:val="22"/>
              <w:szCs w:val="22"/>
            </w:rPr>
          </w:pPr>
          <w:hyperlink w:anchor="_Toc401237079" w:history="1">
            <w:r w:rsidR="002218B4" w:rsidRPr="000F6DA3">
              <w:rPr>
                <w:rStyle w:val="Hyperlink"/>
                <w:noProof/>
              </w:rPr>
              <w:t>Best Practices</w:t>
            </w:r>
            <w:r w:rsidR="002218B4">
              <w:rPr>
                <w:noProof/>
                <w:webHidden/>
              </w:rPr>
              <w:tab/>
            </w:r>
            <w:r w:rsidR="002218B4">
              <w:rPr>
                <w:noProof/>
                <w:webHidden/>
              </w:rPr>
              <w:fldChar w:fldCharType="begin"/>
            </w:r>
            <w:r w:rsidR="002218B4">
              <w:rPr>
                <w:noProof/>
                <w:webHidden/>
              </w:rPr>
              <w:instrText xml:space="preserve"> PAGEREF _Toc401237079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586D4272" w14:textId="77777777" w:rsidR="002218B4" w:rsidRDefault="00C877AC">
          <w:pPr>
            <w:pStyle w:val="TOC2"/>
            <w:tabs>
              <w:tab w:val="right" w:leader="dot" w:pos="9350"/>
            </w:tabs>
            <w:rPr>
              <w:noProof/>
              <w:sz w:val="22"/>
              <w:szCs w:val="22"/>
            </w:rPr>
          </w:pPr>
          <w:hyperlink w:anchor="_Toc401237080" w:history="1">
            <w:r w:rsidR="002218B4" w:rsidRPr="000F6DA3">
              <w:rPr>
                <w:rStyle w:val="Hyperlink"/>
                <w:noProof/>
              </w:rPr>
              <w:t>Grid Treatment</w:t>
            </w:r>
            <w:r w:rsidR="002218B4">
              <w:rPr>
                <w:noProof/>
                <w:webHidden/>
              </w:rPr>
              <w:tab/>
            </w:r>
            <w:r w:rsidR="002218B4">
              <w:rPr>
                <w:noProof/>
                <w:webHidden/>
              </w:rPr>
              <w:fldChar w:fldCharType="begin"/>
            </w:r>
            <w:r w:rsidR="002218B4">
              <w:rPr>
                <w:noProof/>
                <w:webHidden/>
              </w:rPr>
              <w:instrText xml:space="preserve"> PAGEREF _Toc401237080 \h </w:instrText>
            </w:r>
            <w:r w:rsidR="002218B4">
              <w:rPr>
                <w:noProof/>
                <w:webHidden/>
              </w:rPr>
            </w:r>
            <w:r w:rsidR="002218B4">
              <w:rPr>
                <w:noProof/>
                <w:webHidden/>
              </w:rPr>
              <w:fldChar w:fldCharType="separate"/>
            </w:r>
            <w:r w:rsidR="002218B4">
              <w:rPr>
                <w:noProof/>
                <w:webHidden/>
              </w:rPr>
              <w:t>- 10 -</w:t>
            </w:r>
            <w:r w:rsidR="002218B4">
              <w:rPr>
                <w:noProof/>
                <w:webHidden/>
              </w:rPr>
              <w:fldChar w:fldCharType="end"/>
            </w:r>
          </w:hyperlink>
        </w:p>
        <w:p w14:paraId="729AF491" w14:textId="77777777" w:rsidR="002218B4" w:rsidRDefault="00C877AC">
          <w:pPr>
            <w:pStyle w:val="TOC2"/>
            <w:tabs>
              <w:tab w:val="right" w:leader="dot" w:pos="9350"/>
            </w:tabs>
            <w:rPr>
              <w:noProof/>
              <w:sz w:val="22"/>
              <w:szCs w:val="22"/>
            </w:rPr>
          </w:pPr>
          <w:hyperlink w:anchor="_Toc401237081" w:history="1">
            <w:r w:rsidR="002218B4" w:rsidRPr="000F6DA3">
              <w:rPr>
                <w:rStyle w:val="Hyperlink"/>
                <w:noProof/>
              </w:rPr>
              <w:t>WEC Power Performance</w:t>
            </w:r>
            <w:r w:rsidR="002218B4">
              <w:rPr>
                <w:noProof/>
                <w:webHidden/>
              </w:rPr>
              <w:tab/>
            </w:r>
            <w:r w:rsidR="002218B4">
              <w:rPr>
                <w:noProof/>
                <w:webHidden/>
              </w:rPr>
              <w:fldChar w:fldCharType="begin"/>
            </w:r>
            <w:r w:rsidR="002218B4">
              <w:rPr>
                <w:noProof/>
                <w:webHidden/>
              </w:rPr>
              <w:instrText xml:space="preserve"> PAGEREF _Toc401237081 \h </w:instrText>
            </w:r>
            <w:r w:rsidR="002218B4">
              <w:rPr>
                <w:noProof/>
                <w:webHidden/>
              </w:rPr>
            </w:r>
            <w:r w:rsidR="002218B4">
              <w:rPr>
                <w:noProof/>
                <w:webHidden/>
              </w:rPr>
              <w:fldChar w:fldCharType="separate"/>
            </w:r>
            <w:r w:rsidR="002218B4">
              <w:rPr>
                <w:noProof/>
                <w:webHidden/>
              </w:rPr>
              <w:t>- 11 -</w:t>
            </w:r>
            <w:r w:rsidR="002218B4">
              <w:rPr>
                <w:noProof/>
                <w:webHidden/>
              </w:rPr>
              <w:fldChar w:fldCharType="end"/>
            </w:r>
          </w:hyperlink>
        </w:p>
        <w:p w14:paraId="3FFE179C" w14:textId="77777777" w:rsidR="00562B17" w:rsidRDefault="00562B17" w:rsidP="00562B17">
          <w:r>
            <w:rPr>
              <w:b/>
              <w:bCs/>
              <w:noProof/>
            </w:rPr>
            <w:fldChar w:fldCharType="end"/>
          </w:r>
        </w:p>
      </w:sdtContent>
    </w:sdt>
    <w:p w14:paraId="06FFDF3A" w14:textId="11DCA240" w:rsidR="00562B17" w:rsidRDefault="00562B17" w:rsidP="00562B17">
      <w:pPr>
        <w:rPr>
          <w:b/>
          <w:bCs/>
          <w:caps/>
          <w:color w:val="FFFFFF" w:themeColor="background1"/>
          <w:spacing w:val="15"/>
          <w:sz w:val="22"/>
          <w:szCs w:val="22"/>
        </w:rPr>
      </w:pPr>
      <w:r>
        <w:t xml:space="preserve"> </w:t>
      </w:r>
      <w:r>
        <w:br w:type="page"/>
      </w:r>
    </w:p>
    <w:p w14:paraId="587A6C48" w14:textId="422455E4" w:rsidR="0051046D" w:rsidRDefault="0051046D" w:rsidP="0051046D">
      <w:pPr>
        <w:pStyle w:val="Heading1"/>
      </w:pPr>
      <w:bookmarkStart w:id="4" w:name="_Toc399832008"/>
      <w:bookmarkStart w:id="5" w:name="_Toc401237054"/>
      <w:r w:rsidRPr="00463B2E">
        <w:lastRenderedPageBreak/>
        <w:t>I</w:t>
      </w:r>
      <w:r>
        <w:t>mplementation</w:t>
      </w:r>
      <w:bookmarkEnd w:id="3"/>
      <w:bookmarkEnd w:id="2"/>
      <w:bookmarkEnd w:id="1"/>
      <w:bookmarkEnd w:id="0"/>
      <w:bookmarkEnd w:id="4"/>
      <w:bookmarkEnd w:id="5"/>
    </w:p>
    <w:p w14:paraId="6B98EE74" w14:textId="53C3AD3D" w:rsidR="0051046D" w:rsidRDefault="0051046D" w:rsidP="0051046D">
      <w:r>
        <w:t xml:space="preserve">In this section, the implementation of the WEC Module within the SNL-SWAN code will be described in detail. This section explains how the WEC Module was formulated from the SWAN </w:t>
      </w:r>
      <w:r w:rsidR="004D2186">
        <w:t xml:space="preserve">(Version 41.01) </w:t>
      </w:r>
      <w:r>
        <w:t>code.</w:t>
      </w:r>
    </w:p>
    <w:p w14:paraId="6500D259" w14:textId="77777777" w:rsidR="0051046D" w:rsidRDefault="0051046D" w:rsidP="0051046D">
      <w:r>
        <w:t>SNL-SWAN models WEC devices as obstacles using the five “</w:t>
      </w:r>
      <w:proofErr w:type="spellStart"/>
      <w:r>
        <w:t>obcase</w:t>
      </w:r>
      <w:proofErr w:type="spellEnd"/>
      <w:r>
        <w:t>” flags listed below to determine the appropriate obstacle transmission coefficient.  The following section describes the SNL-SWAN treatment of WEC devices under each obstacle case model.</w:t>
      </w:r>
    </w:p>
    <w:p w14:paraId="6B92840F" w14:textId="4A3C5744" w:rsidR="0051046D" w:rsidRDefault="0051046D" w:rsidP="0051046D">
      <w:r>
        <w:t xml:space="preserve">Section </w:t>
      </w:r>
      <w:r w:rsidRPr="008C7594">
        <w:t>3.10</w:t>
      </w:r>
      <w:r>
        <w:t xml:space="preserve"> of the SWAN </w:t>
      </w:r>
      <w:hyperlink r:id="rId13" w:history="1">
        <w:r w:rsidRPr="009347F3">
          <w:rPr>
            <w:rStyle w:val="Hyperlink"/>
          </w:rPr>
          <w:t>Scientific and Technical Documentation</w:t>
        </w:r>
      </w:hyperlink>
      <w:r>
        <w:t xml:space="preserve"> describes the effect of obstacles through a coefficient in the convection terms of the action density evolution equation.  The action density equation is shown below </w:t>
      </w:r>
      <w:r w:rsidR="004E5121">
        <w:t>Eq</w:t>
      </w:r>
      <w:proofErr w:type="gramStart"/>
      <w:r w:rsidR="004E5121">
        <w:t>.(</w:t>
      </w:r>
      <w:proofErr w:type="gramEnd"/>
      <w:r w:rsidR="004E5121">
        <w:t xml:space="preserve">1) </w:t>
      </w:r>
      <w:r>
        <w:t>with the obstacle transmission coefficient boxed in red.  The sole difference between the obstacle cases is the method of obtaining this value.  The five methods are described below.</w:t>
      </w:r>
      <w:r w:rsidR="00C4235F">
        <w:t xml:space="preserve"> A visual conceptual comparison is shown at the end of this section.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381992" w14:paraId="4F24D759" w14:textId="77777777" w:rsidTr="00381992">
        <w:trPr>
          <w:trHeight w:val="836"/>
        </w:trPr>
        <w:tc>
          <w:tcPr>
            <w:tcW w:w="8838" w:type="dxa"/>
          </w:tcPr>
          <w:p w14:paraId="2AB63D31" w14:textId="77777777" w:rsidR="00381992" w:rsidRPr="00381992" w:rsidRDefault="00C877AC" w:rsidP="00CE2F2E">
            <w:pPr>
              <w:jc w:val="center"/>
              <w:rPr>
                <w:sz w:val="24"/>
              </w:rPr>
            </w:pPr>
            <m:oMathPara>
              <m:oMath>
                <m:d>
                  <m:dPr>
                    <m:ctrlPr>
                      <w:rPr>
                        <w:rFonts w:ascii="Cambria Math" w:hAnsi="Cambria Math"/>
                        <w:i/>
                        <w:sz w:val="24"/>
                      </w:rPr>
                    </m:ctrlPr>
                  </m:dPr>
                  <m:e>
                    <m:f>
                      <m:fPr>
                        <m:ctrlPr>
                          <w:rPr>
                            <w:rFonts w:ascii="Cambria Math" w:hAnsi="Cambria Math"/>
                            <w:i/>
                            <w:sz w:val="24"/>
                          </w:rPr>
                        </m:ctrlPr>
                      </m:fPr>
                      <m:num>
                        <m:r>
                          <w:rPr>
                            <w:rFonts w:ascii="Cambria Math" w:hAnsi="Cambria Math"/>
                            <w:sz w:val="24"/>
                          </w:rPr>
                          <m:t>1</m:t>
                        </m:r>
                      </m:num>
                      <m:den>
                        <m:r>
                          <w:rPr>
                            <w:rFonts w:ascii="Cambria Math" w:hAnsi="Cambria Math"/>
                            <w:sz w:val="24"/>
                          </w:rPr>
                          <m:t>∆t</m:t>
                        </m:r>
                      </m:den>
                    </m:f>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x,i,,j</m:t>
                        </m:r>
                      </m:sub>
                      <m:sup>
                        <m:r>
                          <w:rPr>
                            <w:rFonts w:ascii="Cambria Math" w:hAnsi="Cambria Math"/>
                            <w:sz w:val="24"/>
                          </w:rPr>
                          <m:t>+</m:t>
                        </m:r>
                      </m:sup>
                    </m:sSubSup>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r>
                          <w:rPr>
                            <w:rFonts w:ascii="Cambria Math" w:hAnsi="Cambria Math"/>
                            <w:sz w:val="24"/>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e>
                    </m:d>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y,i,,j</m:t>
                        </m:r>
                      </m:sub>
                      <m:sup>
                        <m:r>
                          <w:rPr>
                            <w:rFonts w:ascii="Cambria Math" w:hAnsi="Cambria Math"/>
                            <w:sz w:val="24"/>
                          </w:rPr>
                          <m:t>+</m:t>
                        </m:r>
                      </m:sup>
                    </m:sSubSup>
                  </m:e>
                </m:d>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i,,j</m:t>
                        </m:r>
                      </m:sub>
                      <m:sup>
                        <m:r>
                          <w:rPr>
                            <w:rFonts w:ascii="Cambria Math" w:hAnsi="Cambria Math"/>
                            <w:sz w:val="24"/>
                          </w:rPr>
                          <m:t>-</m:t>
                        </m:r>
                      </m:sup>
                    </m:sSubSup>
                  </m:num>
                  <m:den>
                    <m:r>
                      <w:rPr>
                        <w:rFonts w:ascii="Cambria Math" w:hAnsi="Cambria Math"/>
                        <w:sz w:val="24"/>
                      </w:rPr>
                      <m:t>∆t</m:t>
                    </m:r>
                  </m:den>
                </m:f>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oMath>
            </m:oMathPara>
          </w:p>
          <w:p w14:paraId="2C5644EA" w14:textId="77777777" w:rsidR="00381992" w:rsidRDefault="00381992" w:rsidP="00CE2F2E">
            <w:pPr>
              <w:jc w:val="center"/>
            </w:pPr>
            <m:oMathPara>
              <m:oMath>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y,1</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t,1</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i-1,j</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x,2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x</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sSub>
                      <m:sSubPr>
                        <m:ctrlPr>
                          <w:rPr>
                            <w:rFonts w:ascii="Cambria Math" w:hAnsi="Cambria Math"/>
                            <w:i/>
                            <w:sz w:val="24"/>
                          </w:rPr>
                        </m:ctrlPr>
                      </m:sSubPr>
                      <m:e>
                        <m:r>
                          <w:rPr>
                            <w:rFonts w:ascii="Cambria Math" w:hAnsi="Cambria Math"/>
                            <w:sz w:val="24"/>
                          </w:rPr>
                          <m:t>D</m:t>
                        </m:r>
                      </m:e>
                      <m:sub>
                        <m:r>
                          <w:rPr>
                            <w:rFonts w:ascii="Cambria Math" w:hAnsi="Cambria Math"/>
                            <w:sz w:val="24"/>
                          </w:rPr>
                          <m:t>y,2</m:t>
                        </m:r>
                      </m:sub>
                    </m:sSub>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y</m:t>
                            </m:r>
                          </m:sub>
                        </m:sSub>
                        <m:sSup>
                          <m:sSupPr>
                            <m:ctrlPr>
                              <w:rPr>
                                <w:rFonts w:ascii="Cambria Math" w:hAnsi="Cambria Math"/>
                                <w:b/>
                                <w:i/>
                                <w:color w:val="FF0000"/>
                                <w:sz w:val="24"/>
                              </w:rPr>
                            </m:ctrlPr>
                          </m:sSupPr>
                          <m:e>
                            <m:sSub>
                              <m:sSubPr>
                                <m:ctrlPr>
                                  <w:rPr>
                                    <w:rFonts w:ascii="Cambria Math" w:hAnsi="Cambria Math"/>
                                    <w:b/>
                                    <w:i/>
                                    <w:color w:val="FF0000"/>
                                    <w:sz w:val="24"/>
                                  </w:rPr>
                                </m:ctrlPr>
                              </m:sSubPr>
                              <m:e>
                                <m:r>
                                  <m:rPr>
                                    <m:sty m:val="bi"/>
                                  </m:rPr>
                                  <w:rPr>
                                    <w:rFonts w:ascii="Cambria Math" w:hAnsi="Cambria Math"/>
                                    <w:color w:val="FF0000"/>
                                    <w:sz w:val="24"/>
                                  </w:rPr>
                                  <m:t>K</m:t>
                                </m:r>
                              </m:e>
                              <m:sub>
                                <m:r>
                                  <m:rPr>
                                    <m:sty m:val="bi"/>
                                  </m:rPr>
                                  <w:rPr>
                                    <w:rFonts w:ascii="Cambria Math" w:hAnsi="Cambria Math"/>
                                    <w:color w:val="FF0000"/>
                                    <w:sz w:val="24"/>
                                  </w:rPr>
                                  <m:t>t,2</m:t>
                                </m:r>
                              </m:sub>
                            </m:sSub>
                          </m:e>
                          <m:sup>
                            <m:r>
                              <m:rPr>
                                <m:sty m:val="bi"/>
                              </m:rPr>
                              <w:rPr>
                                <w:rFonts w:ascii="Cambria Math" w:hAnsi="Cambria Math"/>
                                <w:color w:val="FF0000"/>
                                <w:sz w:val="24"/>
                              </w:rPr>
                              <m:t>2</m:t>
                            </m:r>
                          </m:sup>
                        </m:sSup>
                        <m:r>
                          <w:rPr>
                            <w:rFonts w:ascii="Cambria Math" w:hAnsi="Cambria Math"/>
                            <w:sz w:val="24"/>
                          </w:rPr>
                          <m:t>N</m:t>
                        </m:r>
                      </m:e>
                    </m:d>
                  </m:e>
                  <m:sub>
                    <m:r>
                      <w:rPr>
                        <w:rFonts w:ascii="Cambria Math" w:hAnsi="Cambria Math"/>
                        <w:sz w:val="24"/>
                      </w:rPr>
                      <m:t>i,j-1</m:t>
                    </m:r>
                  </m:sub>
                  <m:sup>
                    <m:r>
                      <w:rPr>
                        <w:rFonts w:ascii="Cambria Math" w:hAnsi="Cambria Math"/>
                        <w:sz w:val="24"/>
                      </w:rPr>
                      <m:t>+</m:t>
                    </m:r>
                  </m:sup>
                </m:sSubSup>
                <m:r>
                  <w:rPr>
                    <w:rFonts w:ascii="Cambria Math" w:hAnsi="Cambria Math"/>
                    <w:sz w:val="24"/>
                  </w:rPr>
                  <m:t>=</m:t>
                </m:r>
                <m:sSubSup>
                  <m:sSubSupPr>
                    <m:ctrlPr>
                      <w:rPr>
                        <w:rFonts w:ascii="Cambria Math" w:hAnsi="Cambria Math"/>
                        <w:i/>
                        <w:sz w:val="24"/>
                      </w:rPr>
                    </m:ctrlPr>
                  </m:sSubSupPr>
                  <m:e>
                    <m:r>
                      <w:rPr>
                        <w:rFonts w:ascii="Cambria Math" w:hAnsi="Cambria Math"/>
                        <w:sz w:val="24"/>
                      </w:rPr>
                      <m:t>S</m:t>
                    </m:r>
                  </m:e>
                  <m:sub>
                    <m:r>
                      <w:rPr>
                        <w:rFonts w:ascii="Cambria Math" w:hAnsi="Cambria Math"/>
                        <w:sz w:val="24"/>
                      </w:rPr>
                      <m:t>i,j</m:t>
                    </m:r>
                  </m:sub>
                  <m:sup>
                    <m:r>
                      <w:rPr>
                        <w:rFonts w:ascii="Cambria Math" w:hAnsi="Cambria Math"/>
                        <w:sz w:val="24"/>
                      </w:rPr>
                      <m:t>+</m:t>
                    </m:r>
                  </m:sup>
                </m:sSubSup>
              </m:oMath>
            </m:oMathPara>
          </w:p>
        </w:tc>
        <w:tc>
          <w:tcPr>
            <w:tcW w:w="738" w:type="dxa"/>
            <w:vAlign w:val="center"/>
          </w:tcPr>
          <w:p w14:paraId="049E7CC2" w14:textId="0F7E83F8" w:rsidR="00381992" w:rsidRDefault="00381992" w:rsidP="00381992">
            <w:pPr>
              <w:jc w:val="center"/>
            </w:pPr>
            <w:r>
              <w:t>(1)</w:t>
            </w:r>
          </w:p>
        </w:tc>
      </w:tr>
    </w:tbl>
    <w:p w14:paraId="5B536E2B" w14:textId="77777777" w:rsidR="00381992" w:rsidRPr="008C7594" w:rsidRDefault="00381992" w:rsidP="0051046D">
      <w:pPr>
        <w:jc w:val="center"/>
      </w:pPr>
    </w:p>
    <w:p w14:paraId="7E984947" w14:textId="77777777" w:rsidR="0051046D" w:rsidRPr="00463B2E" w:rsidRDefault="0051046D" w:rsidP="0051046D">
      <w:pPr>
        <w:pStyle w:val="Heading2"/>
      </w:pPr>
      <w:bookmarkStart w:id="6" w:name="_Toc399427881"/>
      <w:bookmarkStart w:id="7" w:name="_Toc399824947"/>
      <w:bookmarkStart w:id="8" w:name="_Toc399826945"/>
      <w:bookmarkStart w:id="9" w:name="_Toc399827377"/>
      <w:bookmarkStart w:id="10" w:name="_Toc399832009"/>
      <w:bookmarkStart w:id="11" w:name="_Toc401237055"/>
      <w:r w:rsidRPr="00463B2E">
        <w:t>SET obcase=0</w:t>
      </w:r>
      <w:bookmarkEnd w:id="6"/>
      <w:bookmarkEnd w:id="7"/>
      <w:bookmarkEnd w:id="8"/>
      <w:bookmarkEnd w:id="9"/>
      <w:bookmarkEnd w:id="10"/>
      <w:bookmarkEnd w:id="11"/>
      <w:r w:rsidRPr="00463B2E">
        <w:tab/>
      </w:r>
    </w:p>
    <w:p w14:paraId="33401B22" w14:textId="04FB9F0E" w:rsidR="0051046D" w:rsidRDefault="0051046D" w:rsidP="0051046D">
      <w:pPr>
        <w:ind w:firstLine="720"/>
      </w:pPr>
      <w:r>
        <w:t xml:space="preserve">This is the standard, </w:t>
      </w:r>
      <w:proofErr w:type="spellStart"/>
      <w:r>
        <w:t>TUDelft</w:t>
      </w:r>
      <w:proofErr w:type="spellEnd"/>
      <w:r>
        <w:t xml:space="preserve"> SWAN, obstacle treatment.  The value</w:t>
      </w:r>
      <w:r w:rsidR="004E5121">
        <w:t xml:space="preserv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is a constant value entered into the SWAN input file.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w:t>
      </w:r>
      <w:proofErr w:type="gramStart"/>
      <w:r>
        <w:t>represents</w:t>
      </w:r>
      <w:proofErr w:type="gramEnd"/>
      <w:r>
        <w:t xml:space="preserve"> the ratio of wave heights incident to and lee of the obstacle (or WEC).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27C4B11" w14:textId="77777777" w:rsidTr="00D21704">
        <w:tc>
          <w:tcPr>
            <w:tcW w:w="8838" w:type="dxa"/>
            <w:vAlign w:val="center"/>
          </w:tcPr>
          <w:p w14:paraId="3D5DC83C" w14:textId="5777B626" w:rsidR="0051046D" w:rsidRDefault="00C877AC" w:rsidP="00D21704">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m:rPr>
                    <m:sty m:val="bi"/>
                  </m:rPr>
                  <w:rPr>
                    <w:rFonts w:ascii="Cambria Math" w:hAnsi="Cambria Math"/>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rPr>
                          <m:t>H</m:t>
                        </m:r>
                      </m:e>
                      <m:sub>
                        <m:r>
                          <w:rPr>
                            <w:rFonts w:ascii="Cambria Math" w:hAnsi="Cambria Math"/>
                          </w:rPr>
                          <m:t>lee</m:t>
                        </m:r>
                      </m:sub>
                    </m:sSub>
                  </m:num>
                  <m:den>
                    <m:sSub>
                      <m:sSubPr>
                        <m:ctrlPr>
                          <w:rPr>
                            <w:rFonts w:ascii="Cambria Math" w:hAnsi="Cambria Math"/>
                            <w:i/>
                            <w:sz w:val="24"/>
                          </w:rPr>
                        </m:ctrlPr>
                      </m:sSubPr>
                      <m:e>
                        <m:r>
                          <w:rPr>
                            <w:rFonts w:ascii="Cambria Math" w:hAnsi="Cambria Math"/>
                          </w:rPr>
                          <m:t>H</m:t>
                        </m:r>
                      </m:e>
                      <m:sub>
                        <m:r>
                          <w:rPr>
                            <w:rFonts w:ascii="Cambria Math" w:hAnsi="Cambria Math"/>
                          </w:rPr>
                          <m:t>incident</m:t>
                        </m:r>
                      </m:sub>
                    </m:sSub>
                  </m:den>
                </m:f>
              </m:oMath>
            </m:oMathPara>
          </w:p>
        </w:tc>
        <w:tc>
          <w:tcPr>
            <w:tcW w:w="738" w:type="dxa"/>
            <w:vAlign w:val="center"/>
          </w:tcPr>
          <w:p w14:paraId="51D77A51" w14:textId="77777777" w:rsidR="0051046D" w:rsidRDefault="0051046D" w:rsidP="00D21704">
            <w:pPr>
              <w:jc w:val="center"/>
            </w:pPr>
            <w:r>
              <w:t>(2)</w:t>
            </w:r>
          </w:p>
        </w:tc>
      </w:tr>
    </w:tbl>
    <w:p w14:paraId="0558BC9F" w14:textId="77777777" w:rsidR="0051046D" w:rsidRDefault="0051046D" w:rsidP="0051046D"/>
    <w:p w14:paraId="3848D363" w14:textId="77777777" w:rsidR="0051046D" w:rsidRDefault="0051046D" w:rsidP="0051046D">
      <w:pPr>
        <w:pStyle w:val="Heading2"/>
      </w:pPr>
      <w:bookmarkStart w:id="12" w:name="_Toc399427882"/>
      <w:bookmarkStart w:id="13" w:name="_Toc399824948"/>
      <w:bookmarkStart w:id="14" w:name="_Toc399826946"/>
      <w:bookmarkStart w:id="15" w:name="_Toc399827378"/>
      <w:bookmarkStart w:id="16" w:name="_Toc399832010"/>
      <w:bookmarkStart w:id="17" w:name="_Toc401237056"/>
      <w:r w:rsidRPr="00C63616">
        <w:t>SET obcase=</w:t>
      </w:r>
      <w:r>
        <w:t>1</w:t>
      </w:r>
      <w:bookmarkEnd w:id="12"/>
      <w:bookmarkEnd w:id="13"/>
      <w:bookmarkEnd w:id="14"/>
      <w:bookmarkEnd w:id="15"/>
      <w:bookmarkEnd w:id="16"/>
      <w:bookmarkEnd w:id="17"/>
      <w:r>
        <w:tab/>
      </w:r>
    </w:p>
    <w:p w14:paraId="5CE25C92" w14:textId="77777777" w:rsidR="0051046D" w:rsidRDefault="0051046D" w:rsidP="0051046D">
      <w:pPr>
        <w:ind w:firstLine="720"/>
      </w:pPr>
      <w:r>
        <w:t>Obstacle case 1 uses the WEC power matrix to calculate the effective transmission coefficient.  In this case,</w:t>
      </w:r>
      <m:oMath>
        <m:r>
          <w:rPr>
            <w:rFonts w:ascii="Cambria Math" w:hAnsi="Cambria Math"/>
          </w:rPr>
          <m:t xml:space="preserve"> </m:t>
        </m:r>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provided power matrix, and a constant value for this coefficient is used across all </w:t>
      </w:r>
      <w:r w:rsidRPr="005628EF">
        <w:t>frequencies</w:t>
      </w:r>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represents</w:t>
      </w:r>
      <w:proofErr w:type="gramEnd"/>
      <w:r>
        <w:t xml:space="preserve"> the energy (or power) ratio incident and lee of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2C27FD3D" w14:textId="77777777" w:rsidTr="00D21704">
        <w:tc>
          <w:tcPr>
            <w:tcW w:w="8838" w:type="dxa"/>
            <w:vAlign w:val="center"/>
          </w:tcPr>
          <w:p w14:paraId="7306448C" w14:textId="77777777" w:rsidR="0051046D" w:rsidRDefault="00C877AC"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oMath>
            </m:oMathPara>
          </w:p>
        </w:tc>
        <w:tc>
          <w:tcPr>
            <w:tcW w:w="738" w:type="dxa"/>
            <w:vAlign w:val="center"/>
          </w:tcPr>
          <w:p w14:paraId="5280A432" w14:textId="77777777" w:rsidR="0051046D" w:rsidRDefault="0051046D" w:rsidP="00D21704">
            <w:pPr>
              <w:jc w:val="center"/>
            </w:pPr>
            <w:r>
              <w:t>(3)</w:t>
            </w:r>
          </w:p>
        </w:tc>
      </w:tr>
    </w:tbl>
    <w:p w14:paraId="152AD64B" w14:textId="34780B5B" w:rsidR="0051046D" w:rsidRDefault="0051046D" w:rsidP="0051046D">
      <w:pPr>
        <w:ind w:firstLine="720"/>
      </w:pPr>
      <w:r>
        <w:t>The power matrix is a table of absorbed power (in Kilowatts</w:t>
      </w:r>
      <w:r w:rsidR="00F52602">
        <w:t>, kW</w:t>
      </w:r>
      <w:r>
        <w:t>) by a WEC device over varying significant wave heights and peak wave periods.  SNL-SWAN determines the incident significant wave height and the incident peak wave period and then linearly interpolates a value for absorb</w:t>
      </w:r>
      <w:r w:rsidR="009A795C">
        <w:t xml:space="preserve">ed power from the matrix.  Note: </w:t>
      </w:r>
      <w:r>
        <w:t>if the incident values for wave height or period lie outside of the power matrix range, a value of zero is returned.</w:t>
      </w:r>
    </w:p>
    <w:p w14:paraId="276BB983" w14:textId="58944B61" w:rsidR="0051046D" w:rsidRPr="00D57D91" w:rsidRDefault="0051046D" w:rsidP="0051046D">
      <w:pPr>
        <w:ind w:firstLine="720"/>
      </w:pPr>
      <w:r>
        <w:lastRenderedPageBreak/>
        <w:t>The absorbed power flux (power per unit width) of the obstacle is determined by dividing the interpolated value for absorbed power by the “width” value provided as the first entry in the Power.txt file.  Note that the width value here should be thought of as a normalization value, and is only used to convert the power matrix entries of absorbed power (</w:t>
      </w:r>
      <w:r w:rsidR="00F52602">
        <w:t>kW</w:t>
      </w:r>
      <w:r w:rsidR="00113C99">
        <w:t>) into absorbed flux (kW</w:t>
      </w:r>
      <w:r>
        <w:t>/m) values.  This value is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45304A69" w14:textId="77777777" w:rsidTr="00D21704">
        <w:tc>
          <w:tcPr>
            <w:tcW w:w="8838" w:type="dxa"/>
            <w:vAlign w:val="center"/>
          </w:tcPr>
          <w:p w14:paraId="6AB8AE41" w14:textId="77777777" w:rsidR="0051046D" w:rsidRDefault="00C877AC" w:rsidP="00D21704">
            <m:oMathPara>
              <m:oMath>
                <m:sSub>
                  <m:sSubPr>
                    <m:ctrlPr>
                      <w:rPr>
                        <w:rFonts w:ascii="Cambria Math" w:hAnsi="Cambria Math"/>
                        <w:i/>
                      </w:rPr>
                    </m:ctrlPr>
                  </m:sSubPr>
                  <m:e>
                    <m:r>
                      <w:rPr>
                        <w:rFonts w:ascii="Cambria Math" w:hAnsi="Cambria Math"/>
                      </w:rPr>
                      <m:t>P</m:t>
                    </m:r>
                  </m:e>
                  <m:sub>
                    <m:r>
                      <w:rPr>
                        <w:rFonts w:ascii="Cambria Math" w:hAnsi="Cambria Math"/>
                      </w:rPr>
                      <m:t>Flux-Absorbed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m:t>
                        </m:r>
                        <m:r>
                          <w:rPr>
                            <w:rFonts w:ascii="Cambria Math" w:hAnsi="Cambria Math"/>
                          </w:rPr>
                          <m:t>bed</m:t>
                        </m:r>
                      </m:sub>
                    </m:sSub>
                  </m:num>
                  <m:den>
                    <m:r>
                      <w:rPr>
                        <w:rFonts w:ascii="Cambria Math" w:hAnsi="Cambria Math"/>
                      </w:rPr>
                      <m:t>W</m:t>
                    </m:r>
                  </m:den>
                </m:f>
              </m:oMath>
            </m:oMathPara>
          </w:p>
        </w:tc>
        <w:tc>
          <w:tcPr>
            <w:tcW w:w="738" w:type="dxa"/>
            <w:vAlign w:val="center"/>
          </w:tcPr>
          <w:p w14:paraId="4A01E162" w14:textId="77777777" w:rsidR="0051046D" w:rsidRDefault="0051046D" w:rsidP="00D21704">
            <w:pPr>
              <w:jc w:val="center"/>
            </w:pPr>
            <w:r>
              <w:t>(4)</w:t>
            </w:r>
          </w:p>
        </w:tc>
      </w:tr>
    </w:tbl>
    <w:p w14:paraId="68A387DE" w14:textId="77777777" w:rsidR="0051046D" w:rsidRDefault="0051046D" w:rsidP="0051046D">
      <w:pPr>
        <w:ind w:firstLine="720"/>
      </w:pPr>
      <w:r>
        <w:t xml:space="preserve">This value is then applied evenly across the entire obstacle, as defined in the main INPUT file.  In most cases the width value in Power.txt should be the same as the length of the obstacle defined in the INPUT file, but this is not required by the model.  </w:t>
      </w:r>
      <w:r w:rsidRPr="00D8653B">
        <w:rPr>
          <w:i/>
        </w:rPr>
        <w:t>There are no checks in the code to guarantee or enforce this equality</w:t>
      </w:r>
      <w:r>
        <w:t>.</w:t>
      </w:r>
    </w:p>
    <w:p w14:paraId="64A034CD" w14:textId="5A889714" w:rsidR="0051046D" w:rsidRDefault="0051046D" w:rsidP="0051046D">
      <w:r>
        <w:t>SNL-SWAN then calculates the incident power f</w:t>
      </w:r>
      <w:r w:rsidR="00113C99">
        <w:t>luxing across the obstacle (in kW</w:t>
      </w:r>
      <w:r>
        <w:t>/m).</w:t>
      </w:r>
      <w:r w:rsidRPr="009D7C6A">
        <w:t xml:space="preserve"> </w:t>
      </w:r>
      <w:r>
        <w:t xml:space="preserve"> The power fluxing over the obstacle is calculated directly from the spectral information incident to the obstacle.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6DC201A8" w14:textId="77777777" w:rsidTr="00D21704">
        <w:tc>
          <w:tcPr>
            <w:tcW w:w="8838" w:type="dxa"/>
            <w:vAlign w:val="center"/>
          </w:tcPr>
          <w:p w14:paraId="71167E8D" w14:textId="77777777" w:rsidR="0051046D" w:rsidRDefault="00C877AC" w:rsidP="00D21704">
            <m:oMathPara>
              <m:oMath>
                <m:sSub>
                  <m:sSubPr>
                    <m:ctrlPr>
                      <w:rPr>
                        <w:rFonts w:ascii="Cambria Math" w:hAnsi="Cambria Math"/>
                        <w:i/>
                      </w:rPr>
                    </m:ctrlPr>
                  </m:sSubPr>
                  <m:e>
                    <m:r>
                      <w:rPr>
                        <w:rFonts w:ascii="Cambria Math" w:hAnsi="Cambria Math"/>
                      </w:rPr>
                      <m:t>P</m:t>
                    </m:r>
                  </m:e>
                  <m:sub>
                    <m:r>
                      <w:rPr>
                        <w:rFonts w:ascii="Cambria Math" w:hAnsi="Cambria Math"/>
                      </w:rPr>
                      <m:t>Flux-Incident</m:t>
                    </m:r>
                  </m:sub>
                </m:sSub>
                <m:r>
                  <w:rPr>
                    <w:rFonts w:ascii="Cambria Math" w:hAnsi="Cambria Math"/>
                  </w:rPr>
                  <m:t>=ρg</m:t>
                </m:r>
                <m:nary>
                  <m:naryPr>
                    <m:limLoc m:val="undOvr"/>
                    <m:subHide m:val="1"/>
                    <m:supHide m:val="1"/>
                    <m:ctrlPr>
                      <w:rPr>
                        <w:rFonts w:ascii="Cambria Math" w:hAnsi="Cambria Math"/>
                        <w:i/>
                      </w:rPr>
                    </m:ctrlPr>
                  </m:naryPr>
                  <m:sub/>
                  <m:sup/>
                  <m:e>
                    <m:nary>
                      <m:naryPr>
                        <m:limLoc m:val="undOvr"/>
                        <m:subHide m:val="1"/>
                        <m:supHide m:val="1"/>
                        <m:ctrlPr>
                          <w:rPr>
                            <w:rFonts w:ascii="Cambria Math" w:hAnsi="Cambria Math"/>
                            <w:i/>
                          </w:rPr>
                        </m:ctrlPr>
                      </m:naryPr>
                      <m:sub/>
                      <m:sup/>
                      <m:e>
                        <m:r>
                          <w:rPr>
                            <w:rFonts w:ascii="Cambria Math" w:hAnsi="Cambria Math"/>
                          </w:rPr>
                          <m:t>E(σ,θ)</m:t>
                        </m:r>
                        <m:sSub>
                          <m:sSubPr>
                            <m:ctrlPr>
                              <w:rPr>
                                <w:rFonts w:ascii="Cambria Math" w:hAnsi="Cambria Math"/>
                                <w:i/>
                              </w:rPr>
                            </m:ctrlPr>
                          </m:sSubPr>
                          <m:e>
                            <m:r>
                              <w:rPr>
                                <w:rFonts w:ascii="Cambria Math" w:hAnsi="Cambria Math"/>
                              </w:rPr>
                              <m:t>c</m:t>
                            </m:r>
                          </m:e>
                          <m:sub>
                            <m:r>
                              <w:rPr>
                                <w:rFonts w:ascii="Cambria Math" w:hAnsi="Cambria Math"/>
                              </w:rPr>
                              <m:t>g</m:t>
                            </m:r>
                          </m:sub>
                        </m:sSub>
                      </m:e>
                    </m:nary>
                    <m:r>
                      <w:rPr>
                        <w:rFonts w:ascii="Cambria Math" w:hAnsi="Cambria Math"/>
                      </w:rPr>
                      <m:t>dσ</m:t>
                    </m:r>
                  </m:e>
                </m:nary>
                <m:r>
                  <w:rPr>
                    <w:rFonts w:ascii="Cambria Math" w:hAnsi="Cambria Math"/>
                  </w:rPr>
                  <m:t>dθ</m:t>
                </m:r>
              </m:oMath>
            </m:oMathPara>
          </w:p>
        </w:tc>
        <w:tc>
          <w:tcPr>
            <w:tcW w:w="738" w:type="dxa"/>
            <w:vAlign w:val="center"/>
          </w:tcPr>
          <w:p w14:paraId="0701DE83" w14:textId="77777777" w:rsidR="0051046D" w:rsidRDefault="0051046D" w:rsidP="00D21704">
            <w:pPr>
              <w:jc w:val="center"/>
            </w:pPr>
            <w:r>
              <w:t>(5)</w:t>
            </w:r>
          </w:p>
        </w:tc>
      </w:tr>
    </w:tbl>
    <w:p w14:paraId="46C68178" w14:textId="77777777" w:rsidR="0051046D" w:rsidRDefault="0051046D" w:rsidP="0051046D">
      <w:pPr>
        <w:ind w:firstLine="720"/>
      </w:pPr>
      <w:r>
        <w:t xml:space="preserve">To determine the transmission coefficient, SWAN takes the incident power flux and subtracts off absorbed power flux.  The transmission coefficient is the ratio of the remaining flux to the incident flux, and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calculated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11A0270D" w14:textId="77777777" w:rsidTr="00D21704">
        <w:tc>
          <w:tcPr>
            <w:tcW w:w="8838" w:type="dxa"/>
            <w:vAlign w:val="center"/>
          </w:tcPr>
          <w:p w14:paraId="4861A09A" w14:textId="77777777" w:rsidR="0051046D" w:rsidRDefault="00C877AC"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Lee</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Incident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Flux-Absorbed</m:t>
                        </m:r>
                      </m:sub>
                    </m:sSub>
                  </m:num>
                  <m:den>
                    <m:sSub>
                      <m:sSubPr>
                        <m:ctrlPr>
                          <w:rPr>
                            <w:rFonts w:ascii="Cambria Math" w:hAnsi="Cambria Math"/>
                            <w:i/>
                          </w:rPr>
                        </m:ctrlPr>
                      </m:sSubPr>
                      <m:e>
                        <m:r>
                          <w:rPr>
                            <w:rFonts w:ascii="Cambria Math" w:hAnsi="Cambria Math"/>
                          </w:rPr>
                          <m:t>P</m:t>
                        </m:r>
                      </m:e>
                      <m:sub>
                        <m:r>
                          <w:rPr>
                            <w:rFonts w:ascii="Cambria Math" w:hAnsi="Cambria Math"/>
                          </w:rPr>
                          <m:t>Flux-Incident</m:t>
                        </m:r>
                      </m:sub>
                    </m:sSub>
                  </m:den>
                </m:f>
              </m:oMath>
            </m:oMathPara>
          </w:p>
        </w:tc>
        <w:tc>
          <w:tcPr>
            <w:tcW w:w="738" w:type="dxa"/>
            <w:vAlign w:val="center"/>
          </w:tcPr>
          <w:p w14:paraId="645AFCC6" w14:textId="77777777" w:rsidR="0051046D" w:rsidRDefault="0051046D" w:rsidP="00D21704">
            <w:pPr>
              <w:jc w:val="center"/>
            </w:pPr>
            <w:r>
              <w:t>(6)</w:t>
            </w:r>
          </w:p>
        </w:tc>
      </w:tr>
    </w:tbl>
    <w:p w14:paraId="4806DF82" w14:textId="41848300" w:rsidR="0051046D" w:rsidRDefault="0051046D" w:rsidP="0051046D">
      <w:pPr>
        <w:ind w:firstLine="720"/>
      </w:pPr>
      <w:r>
        <w:t>When the action balance equation is solved, the convection term</w:t>
      </w:r>
      <w:proofErr w:type="gramStart"/>
      <w:r>
        <w:t xml:space="preserve">, </w:t>
      </w:r>
      <w:proofErr w:type="gramEnd"/>
      <m:oMath>
        <m:r>
          <w:rPr>
            <w:rFonts w:ascii="Cambria Math" w:hAnsi="Cambria Math"/>
          </w:rPr>
          <m:t>N(σ,θ)</m:t>
        </m:r>
        <m:sSub>
          <m:sSubPr>
            <m:ctrlPr>
              <w:rPr>
                <w:rFonts w:ascii="Cambria Math" w:hAnsi="Cambria Math"/>
                <w:i/>
              </w:rPr>
            </m:ctrlPr>
          </m:sSubPr>
          <m:e>
            <m:r>
              <w:rPr>
                <w:rFonts w:ascii="Cambria Math" w:hAnsi="Cambria Math"/>
              </w:rPr>
              <m:t>c</m:t>
            </m:r>
          </m:e>
          <m:sub>
            <m:r>
              <w:rPr>
                <w:rFonts w:ascii="Cambria Math" w:hAnsi="Cambria Math"/>
              </w:rPr>
              <m:t>g</m:t>
            </m:r>
          </m:sub>
        </m:sSub>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will be applied (integrated) across the </w:t>
      </w:r>
      <w:r w:rsidRPr="005D2D2E">
        <w:rPr>
          <w:i/>
        </w:rPr>
        <w:t>computational</w:t>
      </w:r>
      <w:r>
        <w:t xml:space="preserve"> width of the obstacle.  The computational width (as opposed to the width defined in the power matrix file) is determined by the obstacle dimensions defined in the main SWAN INPUT file and the grid discretization (See the section on </w:t>
      </w:r>
      <w:r w:rsidR="00BA6936">
        <w:fldChar w:fldCharType="begin"/>
      </w:r>
      <w:r w:rsidR="00BA6936">
        <w:instrText xml:space="preserve"> REF _Ref399841522 \h </w:instrText>
      </w:r>
      <w:r w:rsidR="00BA6936">
        <w:fldChar w:fldCharType="separate"/>
      </w:r>
      <w:r w:rsidR="002218B4">
        <w:t>Grid Treatment</w:t>
      </w:r>
      <w:r w:rsidR="00BA6936">
        <w:fldChar w:fldCharType="end"/>
      </w:r>
      <w:r>
        <w:t>).</w:t>
      </w:r>
    </w:p>
    <w:p w14:paraId="4AB96A7F" w14:textId="77777777" w:rsidR="0051046D" w:rsidRDefault="0051046D" w:rsidP="0051046D"/>
    <w:p w14:paraId="46377609" w14:textId="77777777" w:rsidR="0051046D" w:rsidRDefault="0051046D" w:rsidP="0051046D">
      <w:pPr>
        <w:pStyle w:val="Heading2"/>
      </w:pPr>
      <w:bookmarkStart w:id="18" w:name="_Toc399427883"/>
      <w:bookmarkStart w:id="19" w:name="_Toc399824949"/>
      <w:bookmarkStart w:id="20" w:name="_Toc399826947"/>
      <w:bookmarkStart w:id="21" w:name="_Toc399827379"/>
      <w:bookmarkStart w:id="22" w:name="_Toc399832011"/>
      <w:bookmarkStart w:id="23" w:name="_Toc401237057"/>
      <w:r w:rsidRPr="00C63616">
        <w:t>SET obcase=</w:t>
      </w:r>
      <w:r>
        <w:t>2</w:t>
      </w:r>
      <w:bookmarkEnd w:id="18"/>
      <w:bookmarkEnd w:id="19"/>
      <w:bookmarkEnd w:id="20"/>
      <w:bookmarkEnd w:id="21"/>
      <w:bookmarkEnd w:id="22"/>
      <w:bookmarkEnd w:id="23"/>
      <w:r w:rsidRPr="00C63616">
        <w:t xml:space="preserve"> </w:t>
      </w:r>
      <w:r>
        <w:tab/>
      </w:r>
    </w:p>
    <w:p w14:paraId="58B80053" w14:textId="77777777" w:rsidR="0051046D" w:rsidRDefault="0051046D" w:rsidP="0051046D">
      <w:pPr>
        <w:ind w:firstLine="720"/>
      </w:pPr>
      <w:r>
        <w:t xml:space="preserve">Obstacle case 2 uses the WEC relative capture width curve to calculate the effective transmission coefficient.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w:t>
      </w:r>
      <w:proofErr w:type="gramStart"/>
      <w:r>
        <w:t>is</w:t>
      </w:r>
      <w:proofErr w:type="gramEnd"/>
      <w:r>
        <w:t xml:space="preserve"> again calculated using the provided curve, and a constant value is used across all </w:t>
      </w:r>
      <w:r w:rsidRPr="005628EF">
        <w:t>frequencies</w:t>
      </w:r>
      <w:r>
        <w:t>.</w:t>
      </w:r>
    </w:p>
    <w:p w14:paraId="25F14DD1" w14:textId="77777777" w:rsidR="0051046D" w:rsidRDefault="0051046D" w:rsidP="0051046D">
      <w:pPr>
        <w:ind w:firstLine="720"/>
      </w:pPr>
      <w:r>
        <w:t xml:space="preserve">The relative capture width curve is a table of absorbed power </w:t>
      </w:r>
      <w:r w:rsidRPr="006232AC">
        <w:rPr>
          <w:i/>
        </w:rPr>
        <w:t>ratios</w:t>
      </w:r>
      <w:r>
        <w:t xml:space="preserve"> by a WEC device at varying wave periods.  In ways, this implementation is simpler than that or the power matrix.  Since the relative capture width curve already provides power ratios,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is more straightforward to calculate without the need to determine the incident power flux.  For this case, SNL-SWAN linearly interpolates an RCW value from the curve given the peak incident wave period, and directly calculates a transmission coefficient using the following relation.  As with obstacle case 1, any wave periods outside of the defined range are given a transmission coefficient of zero.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0FE1D0E3" w14:textId="77777777" w:rsidTr="00D21704">
        <w:tc>
          <w:tcPr>
            <w:tcW w:w="8838" w:type="dxa"/>
            <w:vAlign w:val="center"/>
          </w:tcPr>
          <w:p w14:paraId="3543005A" w14:textId="77777777" w:rsidR="0051046D" w:rsidRDefault="00C877AC" w:rsidP="00D21704">
            <w:pPr>
              <w:ind w:firstLine="720"/>
            </w:pPr>
            <m:oMathPara>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Absorbed</m:t>
                        </m:r>
                      </m:sub>
                    </m:sSub>
                  </m:num>
                  <m:den>
                    <m:sSub>
                      <m:sSubPr>
                        <m:ctrlPr>
                          <w:rPr>
                            <w:rFonts w:ascii="Cambria Math" w:hAnsi="Cambria Math"/>
                            <w:i/>
                          </w:rPr>
                        </m:ctrlPr>
                      </m:sSubPr>
                      <m:e>
                        <m:r>
                          <w:rPr>
                            <w:rFonts w:ascii="Cambria Math" w:hAnsi="Cambria Math"/>
                          </w:rPr>
                          <m:t>P</m:t>
                        </m:r>
                      </m:e>
                      <m:sub>
                        <m:r>
                          <w:rPr>
                            <w:rFonts w:ascii="Cambria Math" w:hAnsi="Cambria Math"/>
                          </w:rPr>
                          <m:t>Incident</m:t>
                        </m:r>
                      </m:sub>
                    </m:sSub>
                  </m:den>
                </m:f>
                <m:r>
                  <w:rPr>
                    <w:rFonts w:ascii="Cambria Math" w:hAnsi="Cambria Math"/>
                  </w:rPr>
                  <m:t>=1-RCW</m:t>
                </m:r>
              </m:oMath>
            </m:oMathPara>
          </w:p>
          <w:p w14:paraId="667143BA" w14:textId="77777777" w:rsidR="0051046D" w:rsidRDefault="0051046D" w:rsidP="00D21704"/>
        </w:tc>
        <w:tc>
          <w:tcPr>
            <w:tcW w:w="738" w:type="dxa"/>
            <w:vAlign w:val="center"/>
          </w:tcPr>
          <w:p w14:paraId="224017E8" w14:textId="77777777" w:rsidR="0051046D" w:rsidRDefault="0051046D" w:rsidP="00D21704">
            <w:pPr>
              <w:jc w:val="center"/>
            </w:pPr>
            <w:r>
              <w:lastRenderedPageBreak/>
              <w:t>(7)</w:t>
            </w:r>
          </w:p>
        </w:tc>
      </w:tr>
    </w:tbl>
    <w:p w14:paraId="65175161" w14:textId="77777777" w:rsidR="0051046D" w:rsidRDefault="0051046D" w:rsidP="0051046D">
      <w:pPr>
        <w:pStyle w:val="Heading2"/>
      </w:pPr>
      <w:bookmarkStart w:id="24" w:name="_Toc399427884"/>
      <w:bookmarkStart w:id="25" w:name="_Toc399824950"/>
      <w:bookmarkStart w:id="26" w:name="_Toc399826948"/>
      <w:bookmarkStart w:id="27" w:name="_Toc399827380"/>
      <w:bookmarkStart w:id="28" w:name="_Toc399832012"/>
      <w:bookmarkStart w:id="29" w:name="_Toc401237058"/>
      <w:r w:rsidRPr="00C63616">
        <w:lastRenderedPageBreak/>
        <w:t>SET obcase=3</w:t>
      </w:r>
      <w:bookmarkEnd w:id="24"/>
      <w:bookmarkEnd w:id="25"/>
      <w:bookmarkEnd w:id="26"/>
      <w:bookmarkEnd w:id="27"/>
      <w:bookmarkEnd w:id="28"/>
      <w:bookmarkEnd w:id="29"/>
      <w:r w:rsidRPr="00C63616">
        <w:t xml:space="preserve"> </w:t>
      </w:r>
      <w:r>
        <w:tab/>
      </w:r>
    </w:p>
    <w:p w14:paraId="4A99E9ED" w14:textId="70DC25A6" w:rsidR="0051046D" w:rsidRDefault="0051046D" w:rsidP="0051046D">
      <w:pPr>
        <w:ind w:firstLine="720"/>
      </w:pPr>
      <w:r>
        <w:t xml:space="preserve">SNL-SWAN’s obstacle case 3 is just an extension of case 1.  This case behaves exactly the same way as case 1, except that the routine to determine the transmission coefficient is performed separately for each binned frequency of the model.  This in effect makes </w:t>
      </w:r>
      <m:oMath>
        <m:sSubSup>
          <m:sSubSupPr>
            <m:ctrlPr>
              <w:rPr>
                <w:rFonts w:ascii="Cambria Math" w:hAnsi="Cambria Math"/>
                <w:i/>
              </w:rPr>
            </m:ctrlPr>
          </m:sSubSupPr>
          <m:e>
            <m:r>
              <w:rPr>
                <w:rFonts w:ascii="Cambria Math" w:hAnsi="Cambria Math"/>
              </w:rPr>
              <m:t>K</m:t>
            </m:r>
          </m:e>
          <m:sub>
            <m:r>
              <w:rPr>
                <w:rFonts w:ascii="Cambria Math" w:hAnsi="Cambria Math"/>
              </w:rPr>
              <m:t>t</m:t>
            </m:r>
          </m:sub>
          <m:sup>
            <m:r>
              <w:rPr>
                <w:rFonts w:ascii="Cambria Math" w:hAnsi="Cambria Math"/>
              </w:rPr>
              <m:t>2</m:t>
            </m:r>
          </m:sup>
        </m:sSubSup>
      </m:oMath>
      <w:r>
        <w:t xml:space="preserve"> a function of frequency, resulting in varying power absor</w:t>
      </w:r>
      <w:r w:rsidR="00F97E40">
        <w:t>p</w:t>
      </w:r>
      <w:r>
        <w:t>tion for wave</w:t>
      </w:r>
      <w:r w:rsidR="00F97E40">
        <w:t xml:space="preserve">s of different frequency.  Note: </w:t>
      </w:r>
      <w:r>
        <w:t>while the power matrix is defined in terms of wave period, internal SWAN calculations are all performed using wave frequency.  Each computational frequency is converted to a wave period as follows before interpolating from the power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gridCol w:w="738"/>
      </w:tblGrid>
      <w:tr w:rsidR="0051046D" w14:paraId="581201F2" w14:textId="77777777" w:rsidTr="00D21704">
        <w:tc>
          <w:tcPr>
            <w:tcW w:w="8838" w:type="dxa"/>
            <w:vAlign w:val="center"/>
          </w:tcPr>
          <w:p w14:paraId="0DB01453" w14:textId="77777777" w:rsidR="0051046D" w:rsidRDefault="0051046D" w:rsidP="00D21704">
            <w:pPr>
              <w:ind w:firstLine="720"/>
            </w:pPr>
            <m:oMathPara>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oMath>
            </m:oMathPara>
          </w:p>
        </w:tc>
        <w:tc>
          <w:tcPr>
            <w:tcW w:w="738" w:type="dxa"/>
            <w:vAlign w:val="center"/>
          </w:tcPr>
          <w:p w14:paraId="370864DB" w14:textId="77777777" w:rsidR="0051046D" w:rsidRDefault="0051046D" w:rsidP="00D21704">
            <w:pPr>
              <w:jc w:val="center"/>
            </w:pPr>
            <w:r>
              <w:t>(8)</w:t>
            </w:r>
          </w:p>
        </w:tc>
      </w:tr>
    </w:tbl>
    <w:p w14:paraId="45E17954" w14:textId="77777777" w:rsidR="0051046D" w:rsidRDefault="0051046D" w:rsidP="0051046D"/>
    <w:p w14:paraId="75F8723D" w14:textId="77777777" w:rsidR="0051046D" w:rsidRDefault="0051046D" w:rsidP="0051046D">
      <w:pPr>
        <w:pStyle w:val="Heading2"/>
      </w:pPr>
      <w:bookmarkStart w:id="30" w:name="_Toc399427885"/>
      <w:bookmarkStart w:id="31" w:name="_Toc399824951"/>
      <w:bookmarkStart w:id="32" w:name="_Toc399826949"/>
      <w:bookmarkStart w:id="33" w:name="_Toc399827381"/>
      <w:bookmarkStart w:id="34" w:name="_Toc399832013"/>
      <w:bookmarkStart w:id="35" w:name="_Toc401237059"/>
      <w:r>
        <w:t>SET obcase=4</w:t>
      </w:r>
      <w:bookmarkEnd w:id="30"/>
      <w:bookmarkEnd w:id="31"/>
      <w:bookmarkEnd w:id="32"/>
      <w:bookmarkEnd w:id="33"/>
      <w:bookmarkEnd w:id="34"/>
      <w:bookmarkEnd w:id="35"/>
      <w:r>
        <w:tab/>
      </w:r>
    </w:p>
    <w:p w14:paraId="57438F7C" w14:textId="77777777" w:rsidR="0051046D" w:rsidRDefault="0051046D" w:rsidP="0051046D">
      <w:pPr>
        <w:ind w:firstLine="720"/>
      </w:pPr>
      <w:r>
        <w:t>SNL-SWAN’s obstacle case 4 is an extension of case 2.  Again, the only difference is that the RCW curve is sampled independently for each frequency of the simulation, resulting in a frequency dependent obstacle transmission coefficient.</w:t>
      </w:r>
    </w:p>
    <w:p w14:paraId="56F49F7D" w14:textId="6F25A635" w:rsidR="00C4235F" w:rsidRDefault="00C4235F" w:rsidP="00C4235F">
      <w:pPr>
        <w:pStyle w:val="Heading2"/>
      </w:pPr>
      <w:bookmarkStart w:id="36" w:name="_GoBack"/>
      <w:r>
        <w:t>Obcase cOMPARISON</w:t>
      </w:r>
      <w:r>
        <w:tab/>
      </w:r>
    </w:p>
    <w:p w14:paraId="6D78E642" w14:textId="3D1E9B6A" w:rsidR="00C4235F" w:rsidRDefault="00C4235F" w:rsidP="00CE2F2E">
      <w:pPr>
        <w:ind w:firstLine="720"/>
      </w:pPr>
      <w:r>
        <w:t xml:space="preserve">Differences between SNL-SWAN OBCASE options are visualized in Figure XX. In this figure a conceptual frequency independent RCW curve which would be the case for OBCASE 1 and 2 is shown as the dotted red line in the top panel. The frequency dependent OBCASES 3 and 4 would have a RCW curve that is variable dependent on frequency, as indicated by the blue line in the top panel. The resultant wave spectra in the lee of the obstacle for these cases are shown in the bottom panel, as compared to the incident spectra (black line). </w:t>
      </w:r>
    </w:p>
    <w:p w14:paraId="64A2E35B" w14:textId="77777777" w:rsidR="00C4235F" w:rsidRDefault="00C4235F" w:rsidP="00CE2F2E">
      <w:pPr>
        <w:keepNext/>
        <w:jc w:val="center"/>
      </w:pPr>
      <w:r>
        <w:rPr>
          <w:noProof/>
        </w:rPr>
        <w:drawing>
          <wp:inline distT="0" distB="0" distL="0" distR="0" wp14:anchorId="66E85E1E" wp14:editId="2FC7130D">
            <wp:extent cx="3278014" cy="2224216"/>
            <wp:effectExtent l="19050" t="19050" r="1778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67756" cy="2217256"/>
                    </a:xfrm>
                    <a:prstGeom prst="rect">
                      <a:avLst/>
                    </a:prstGeom>
                    <a:ln>
                      <a:solidFill>
                        <a:schemeClr val="tx1"/>
                      </a:solidFill>
                    </a:ln>
                  </pic:spPr>
                </pic:pic>
              </a:graphicData>
            </a:graphic>
          </wp:inline>
        </w:drawing>
      </w:r>
    </w:p>
    <w:p w14:paraId="55E47584" w14:textId="45B620BC" w:rsidR="0051046D" w:rsidRPr="00CE2F2E" w:rsidRDefault="00C4235F" w:rsidP="00CE2F2E">
      <w:pPr>
        <w:pStyle w:val="Caption"/>
        <w:jc w:val="center"/>
        <w:rPr>
          <w:b w:val="0"/>
          <w:bCs w:val="0"/>
        </w:rPr>
      </w:pPr>
      <w:r>
        <w:t xml:space="preserve">Figure </w:t>
      </w:r>
      <w:r>
        <w:fldChar w:fldCharType="begin"/>
      </w:r>
      <w:r>
        <w:instrText xml:space="preserve"> SEQ Figure \* ARABIC </w:instrText>
      </w:r>
      <w:r>
        <w:fldChar w:fldCharType="separate"/>
      </w:r>
      <w:r>
        <w:rPr>
          <w:noProof/>
        </w:rPr>
        <w:t>1</w:t>
      </w:r>
      <w:r>
        <w:fldChar w:fldCharType="end"/>
      </w:r>
      <w:r>
        <w:t xml:space="preserve"> – OBCASE conceptual comparison visualization</w:t>
      </w:r>
      <w:bookmarkEnd w:id="36"/>
    </w:p>
    <w:p w14:paraId="387D3141" w14:textId="77777777" w:rsidR="0051046D" w:rsidRDefault="0051046D" w:rsidP="0051046D">
      <w:pPr>
        <w:pStyle w:val="Heading1"/>
      </w:pPr>
      <w:bookmarkStart w:id="37" w:name="_Toc399427886"/>
      <w:bookmarkStart w:id="38" w:name="_Toc399824952"/>
      <w:bookmarkStart w:id="39" w:name="_Toc399826950"/>
      <w:bookmarkStart w:id="40" w:name="_Toc399827382"/>
      <w:bookmarkStart w:id="41" w:name="_Toc399832014"/>
      <w:bookmarkStart w:id="42" w:name="_Toc401237060"/>
      <w:r>
        <w:lastRenderedPageBreak/>
        <w:t>User Guide</w:t>
      </w:r>
      <w:bookmarkEnd w:id="37"/>
      <w:bookmarkEnd w:id="38"/>
      <w:bookmarkEnd w:id="39"/>
      <w:bookmarkEnd w:id="40"/>
      <w:bookmarkEnd w:id="41"/>
      <w:bookmarkEnd w:id="42"/>
    </w:p>
    <w:p w14:paraId="35D75E76" w14:textId="77777777" w:rsidR="0051046D" w:rsidRPr="001251C1" w:rsidRDefault="0051046D" w:rsidP="0051046D">
      <w:r>
        <w:t xml:space="preserve">In the following sections, descriptions on how to run the SNL-SWAN code are given. For additional information regarding how to set up and run and SWAN model, please refer to the SWAN documentation available online at </w:t>
      </w:r>
      <w:hyperlink r:id="rId15" w:history="1">
        <w:r w:rsidRPr="0035553A">
          <w:rPr>
            <w:rStyle w:val="Hyperlink"/>
          </w:rPr>
          <w:t>http://swanmodel.sourceforge.net/</w:t>
        </w:r>
      </w:hyperlink>
      <w:r>
        <w:t xml:space="preserve">. </w:t>
      </w:r>
    </w:p>
    <w:p w14:paraId="224F9229" w14:textId="77777777" w:rsidR="0051046D" w:rsidRPr="00463B2E" w:rsidRDefault="0051046D" w:rsidP="0051046D">
      <w:pPr>
        <w:pStyle w:val="Heading2"/>
      </w:pPr>
      <w:bookmarkStart w:id="43" w:name="_Toc399427887"/>
      <w:bookmarkStart w:id="44" w:name="_Toc399824953"/>
      <w:bookmarkStart w:id="45" w:name="_Toc399826951"/>
      <w:bookmarkStart w:id="46" w:name="_Toc399827383"/>
      <w:bookmarkStart w:id="47" w:name="_Toc399832015"/>
      <w:bookmarkStart w:id="48" w:name="_Toc401237061"/>
      <w:r w:rsidRPr="00463B2E">
        <w:t>I</w:t>
      </w:r>
      <w:r>
        <w:t>nput File</w:t>
      </w:r>
      <w:bookmarkEnd w:id="43"/>
      <w:bookmarkEnd w:id="44"/>
      <w:bookmarkEnd w:id="45"/>
      <w:bookmarkEnd w:id="46"/>
      <w:bookmarkEnd w:id="47"/>
      <w:bookmarkEnd w:id="48"/>
    </w:p>
    <w:p w14:paraId="61A6F8B2" w14:textId="77777777" w:rsidR="0051046D" w:rsidRPr="00C63616" w:rsidRDefault="0051046D" w:rsidP="0051046D">
      <w:r>
        <w:t xml:space="preserve">This is the SNL-SWAN input file (INPUT), which has the same settings as SWAN, as specified in the SWAN user’s manual, </w:t>
      </w:r>
      <w:r w:rsidRPr="001D757F">
        <w:t>with the</w:t>
      </w:r>
      <w:r w:rsidRPr="001D757F">
        <w:rPr>
          <w:rStyle w:val="IntenseEmphasis"/>
        </w:rPr>
        <w:t xml:space="preserve"> addition of the </w:t>
      </w:r>
      <w:r w:rsidRPr="001D757F">
        <w:rPr>
          <w:rStyle w:val="IntenseEmphasis"/>
          <w:i/>
        </w:rPr>
        <w:t>SET obcase</w:t>
      </w:r>
      <w:r w:rsidRPr="001D757F">
        <w:rPr>
          <w:rStyle w:val="IntenseEmphasis"/>
        </w:rPr>
        <w:t xml:space="preserve"> line that sets which version of SNL-SWAN is run.</w:t>
      </w:r>
    </w:p>
    <w:p w14:paraId="5D9FC1A5" w14:textId="77777777" w:rsidR="0051046D" w:rsidRPr="00463B2E" w:rsidRDefault="0051046D" w:rsidP="0051046D">
      <w:pPr>
        <w:pStyle w:val="Heading3"/>
      </w:pPr>
      <w:bookmarkStart w:id="49" w:name="_Toc399427888"/>
      <w:bookmarkStart w:id="50" w:name="_Toc399824954"/>
      <w:bookmarkStart w:id="51" w:name="_Toc399826952"/>
      <w:bookmarkStart w:id="52" w:name="_Toc399827384"/>
      <w:bookmarkStart w:id="53" w:name="_Toc399832016"/>
      <w:bookmarkStart w:id="54" w:name="_Toc401237062"/>
      <w:r w:rsidRPr="00463B2E">
        <w:t>SET obcase=0</w:t>
      </w:r>
      <w:bookmarkEnd w:id="49"/>
      <w:bookmarkEnd w:id="50"/>
      <w:bookmarkEnd w:id="51"/>
      <w:bookmarkEnd w:id="52"/>
      <w:bookmarkEnd w:id="53"/>
      <w:bookmarkEnd w:id="54"/>
      <w:r w:rsidRPr="00463B2E">
        <w:tab/>
      </w:r>
    </w:p>
    <w:p w14:paraId="54D4AFE1" w14:textId="77777777" w:rsidR="0051046D" w:rsidRDefault="0051046D" w:rsidP="0051046D">
      <w:pPr>
        <w:ind w:firstLine="720"/>
      </w:pPr>
      <w:r>
        <w:t xml:space="preserve">Baseline </w:t>
      </w:r>
      <w:proofErr w:type="gramStart"/>
      <w:r>
        <w:t>SWAN,</w:t>
      </w:r>
      <w:proofErr w:type="gramEnd"/>
      <w:r>
        <w:t xml:space="preserve"> uses the SWAN constant transmission obstacle formulation.</w:t>
      </w:r>
    </w:p>
    <w:p w14:paraId="7E6C3BE0" w14:textId="77777777" w:rsidR="0051046D" w:rsidRDefault="0051046D" w:rsidP="0051046D">
      <w:pPr>
        <w:pStyle w:val="Heading3"/>
      </w:pPr>
      <w:bookmarkStart w:id="55" w:name="_Toc399427889"/>
      <w:bookmarkStart w:id="56" w:name="_Toc399824955"/>
      <w:bookmarkStart w:id="57" w:name="_Toc399826953"/>
      <w:bookmarkStart w:id="58" w:name="_Toc399827385"/>
      <w:bookmarkStart w:id="59" w:name="_Toc399832017"/>
      <w:bookmarkStart w:id="60" w:name="_Toc401237063"/>
      <w:r w:rsidRPr="00C63616">
        <w:t>SET obcase=</w:t>
      </w:r>
      <w:r>
        <w:t>1</w:t>
      </w:r>
      <w:bookmarkEnd w:id="55"/>
      <w:bookmarkEnd w:id="56"/>
      <w:bookmarkEnd w:id="57"/>
      <w:bookmarkEnd w:id="58"/>
      <w:bookmarkEnd w:id="59"/>
      <w:bookmarkEnd w:id="60"/>
      <w:r>
        <w:tab/>
      </w:r>
    </w:p>
    <w:p w14:paraId="19420B38" w14:textId="77777777" w:rsidR="0051046D" w:rsidRDefault="0051046D" w:rsidP="0051046D">
      <w:pPr>
        <w:ind w:left="720"/>
      </w:pPr>
      <w:r>
        <w:t xml:space="preserve">SNL-SWAN Power </w:t>
      </w:r>
      <w:proofErr w:type="gramStart"/>
      <w:r>
        <w:t>Matrix,</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Power.txt</w:t>
      </w:r>
      <w:r w:rsidRPr="00EF788D">
        <w:rPr>
          <w:b/>
          <w:bCs/>
          <w:caps/>
        </w:rPr>
        <w:t xml:space="preserve"> </w:t>
      </w:r>
      <w:r>
        <w:t>which is described in the power matrix section below.</w:t>
      </w:r>
    </w:p>
    <w:p w14:paraId="15B52D27" w14:textId="77777777" w:rsidR="0051046D" w:rsidRDefault="0051046D" w:rsidP="0051046D">
      <w:pPr>
        <w:pStyle w:val="Heading3"/>
      </w:pPr>
      <w:bookmarkStart w:id="61" w:name="_Toc399427890"/>
      <w:bookmarkStart w:id="62" w:name="_Toc399824956"/>
      <w:bookmarkStart w:id="63" w:name="_Toc399826954"/>
      <w:bookmarkStart w:id="64" w:name="_Toc399827386"/>
      <w:bookmarkStart w:id="65" w:name="_Toc399832018"/>
      <w:bookmarkStart w:id="66" w:name="_Toc401237064"/>
      <w:r w:rsidRPr="00C63616">
        <w:t>SET obcase=</w:t>
      </w:r>
      <w:r>
        <w:t>2</w:t>
      </w:r>
      <w:bookmarkEnd w:id="61"/>
      <w:bookmarkEnd w:id="62"/>
      <w:bookmarkEnd w:id="63"/>
      <w:bookmarkEnd w:id="64"/>
      <w:bookmarkEnd w:id="65"/>
      <w:bookmarkEnd w:id="66"/>
      <w:r w:rsidRPr="00C63616">
        <w:t xml:space="preserve"> </w:t>
      </w:r>
      <w:r>
        <w:tab/>
      </w:r>
    </w:p>
    <w:p w14:paraId="6291E16C" w14:textId="77777777" w:rsidR="0051046D" w:rsidRDefault="0051046D" w:rsidP="0051046D">
      <w:pPr>
        <w:ind w:left="720"/>
      </w:pPr>
      <w:r>
        <w:t xml:space="preserve">SNL-SWAN </w:t>
      </w:r>
      <w:proofErr w:type="gramStart"/>
      <w:r>
        <w:t>RCW,</w:t>
      </w:r>
      <w:proofErr w:type="gramEnd"/>
      <w:r>
        <w:t xml:space="preserve"> uses the WEC power matrix to calculate the effective transmission coefficient, a constant value across all frequencies. This case requires</w:t>
      </w:r>
      <w:r w:rsidRPr="00463B2E">
        <w:rPr>
          <w:rStyle w:val="IntenseEmphasis"/>
        </w:rPr>
        <w:t xml:space="preserve"> </w:t>
      </w:r>
      <w:r w:rsidRPr="001D757F">
        <w:rPr>
          <w:rStyle w:val="IntenseEmphasis"/>
          <w:i/>
        </w:rPr>
        <w:t>Relative_Capture_Width.txt</w:t>
      </w:r>
      <w:r w:rsidRPr="00EF788D">
        <w:rPr>
          <w:b/>
          <w:bCs/>
          <w:caps/>
        </w:rPr>
        <w:t xml:space="preserve"> </w:t>
      </w:r>
      <w:r>
        <w:t>which is described in the relative capture width section below.</w:t>
      </w:r>
    </w:p>
    <w:p w14:paraId="1181C52D" w14:textId="77777777" w:rsidR="0051046D" w:rsidRDefault="0051046D" w:rsidP="0051046D">
      <w:pPr>
        <w:pStyle w:val="Heading3"/>
      </w:pPr>
      <w:bookmarkStart w:id="67" w:name="_Toc399427891"/>
      <w:bookmarkStart w:id="68" w:name="_Toc399824957"/>
      <w:bookmarkStart w:id="69" w:name="_Toc399826955"/>
      <w:bookmarkStart w:id="70" w:name="_Toc399827387"/>
      <w:bookmarkStart w:id="71" w:name="_Toc399832019"/>
      <w:bookmarkStart w:id="72" w:name="_Toc401237065"/>
      <w:r w:rsidRPr="00C63616">
        <w:t>SET obcase=3</w:t>
      </w:r>
      <w:bookmarkEnd w:id="67"/>
      <w:bookmarkEnd w:id="68"/>
      <w:bookmarkEnd w:id="69"/>
      <w:bookmarkEnd w:id="70"/>
      <w:bookmarkEnd w:id="71"/>
      <w:bookmarkEnd w:id="72"/>
      <w:r w:rsidRPr="00C63616">
        <w:t xml:space="preserve"> </w:t>
      </w:r>
      <w:r>
        <w:tab/>
      </w:r>
    </w:p>
    <w:p w14:paraId="3A761A20" w14:textId="77777777" w:rsidR="0051046D" w:rsidRDefault="0051046D" w:rsidP="0051046D">
      <w:pPr>
        <w:ind w:left="720"/>
      </w:pPr>
      <w:r>
        <w:t xml:space="preserve">SNL-SWAN Power </w:t>
      </w:r>
      <w:proofErr w:type="gramStart"/>
      <w:r>
        <w:t>Matrix,</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Power.txt</w:t>
      </w:r>
    </w:p>
    <w:p w14:paraId="5FD5221A" w14:textId="77777777" w:rsidR="0051046D" w:rsidRDefault="0051046D" w:rsidP="0051046D">
      <w:pPr>
        <w:pStyle w:val="Heading3"/>
      </w:pPr>
      <w:bookmarkStart w:id="73" w:name="_Toc399427892"/>
      <w:bookmarkStart w:id="74" w:name="_Toc399824958"/>
      <w:bookmarkStart w:id="75" w:name="_Toc399826956"/>
      <w:bookmarkStart w:id="76" w:name="_Toc399827388"/>
      <w:bookmarkStart w:id="77" w:name="_Toc399832020"/>
      <w:bookmarkStart w:id="78" w:name="_Toc401237066"/>
      <w:r>
        <w:t>SET obcase=4</w:t>
      </w:r>
      <w:bookmarkEnd w:id="73"/>
      <w:bookmarkEnd w:id="74"/>
      <w:bookmarkEnd w:id="75"/>
      <w:bookmarkEnd w:id="76"/>
      <w:bookmarkEnd w:id="77"/>
      <w:bookmarkEnd w:id="78"/>
      <w:r>
        <w:tab/>
      </w:r>
    </w:p>
    <w:p w14:paraId="0E8A2F8B" w14:textId="77777777" w:rsidR="0051046D" w:rsidRDefault="0051046D" w:rsidP="0051046D">
      <w:pPr>
        <w:ind w:left="720"/>
      </w:pPr>
      <w:r>
        <w:t xml:space="preserve">SNL-SWAN </w:t>
      </w:r>
      <w:proofErr w:type="gramStart"/>
      <w:r>
        <w:t>RCW,</w:t>
      </w:r>
      <w:proofErr w:type="gramEnd"/>
      <w:r>
        <w:t xml:space="preserve"> uses the WEC power matrix to calculate the transmission coefficient for each frequency bin. </w:t>
      </w:r>
      <w:r w:rsidRPr="00C535FF">
        <w:t>Requires</w:t>
      </w:r>
      <w:r w:rsidRPr="00463B2E">
        <w:rPr>
          <w:rStyle w:val="IntenseEmphasis"/>
        </w:rPr>
        <w:t xml:space="preserve"> </w:t>
      </w:r>
      <w:r w:rsidRPr="001D757F">
        <w:rPr>
          <w:rStyle w:val="IntenseEmphasis"/>
          <w:i/>
        </w:rPr>
        <w:t>Relative_Capture_Width.txt</w:t>
      </w:r>
    </w:p>
    <w:p w14:paraId="6F1525B7" w14:textId="4AD777F1" w:rsidR="0051046D" w:rsidRPr="004F5599" w:rsidRDefault="0051046D" w:rsidP="0051046D">
      <w:pPr>
        <w:rPr>
          <w:b/>
        </w:rPr>
      </w:pPr>
    </w:p>
    <w:p w14:paraId="1954CE40" w14:textId="77777777" w:rsidR="0051046D" w:rsidRDefault="0051046D" w:rsidP="0051046D">
      <w:pPr>
        <w:rPr>
          <w:rFonts w:asciiTheme="majorHAnsi" w:eastAsiaTheme="majorEastAsia" w:hAnsiTheme="majorHAnsi" w:cstheme="majorBidi"/>
          <w:b/>
          <w:bCs/>
          <w:sz w:val="28"/>
          <w:szCs w:val="28"/>
        </w:rPr>
      </w:pPr>
      <w:r>
        <w:br w:type="page"/>
      </w:r>
    </w:p>
    <w:p w14:paraId="65792EF6" w14:textId="77777777" w:rsidR="0051046D" w:rsidRDefault="0051046D" w:rsidP="0051046D">
      <w:pPr>
        <w:pStyle w:val="Heading2"/>
      </w:pPr>
      <w:bookmarkStart w:id="79" w:name="_Toc399427894"/>
      <w:bookmarkStart w:id="80" w:name="_Toc399824960"/>
      <w:bookmarkStart w:id="81" w:name="_Toc399826958"/>
      <w:bookmarkStart w:id="82" w:name="_Toc399827390"/>
      <w:bookmarkStart w:id="83" w:name="_Toc399832022"/>
      <w:bookmarkStart w:id="84" w:name="_Toc401237067"/>
      <w:r>
        <w:lastRenderedPageBreak/>
        <w:t>Relative Capture Width Definition</w:t>
      </w:r>
      <w:bookmarkEnd w:id="79"/>
      <w:bookmarkEnd w:id="80"/>
      <w:bookmarkEnd w:id="81"/>
      <w:bookmarkEnd w:id="82"/>
      <w:bookmarkEnd w:id="83"/>
      <w:bookmarkEnd w:id="84"/>
    </w:p>
    <w:p w14:paraId="750B78AB" w14:textId="1419F9DD" w:rsidR="0051046D" w:rsidRDefault="0051046D" w:rsidP="0051046D">
      <w:r w:rsidRPr="00407323">
        <w:rPr>
          <w:rStyle w:val="IntenseEmphasis"/>
        </w:rPr>
        <w:t xml:space="preserve">If SNL-SWAN is run with option </w:t>
      </w:r>
      <w:r>
        <w:rPr>
          <w:rStyle w:val="IntenseEmphasis"/>
        </w:rPr>
        <w:t xml:space="preserve">2 or </w:t>
      </w:r>
      <w:r w:rsidRPr="00407323">
        <w:rPr>
          <w:rStyle w:val="IntenseEmphasis"/>
        </w:rPr>
        <w:t xml:space="preserve">4, the </w:t>
      </w:r>
      <w:r w:rsidRPr="001D757F">
        <w:rPr>
          <w:rStyle w:val="IntenseEmphasis"/>
          <w:i/>
        </w:rPr>
        <w:t>Relative_Capture_Width.txt</w:t>
      </w:r>
      <w:r w:rsidRPr="00407323">
        <w:rPr>
          <w:rStyle w:val="IntenseEmphasis"/>
        </w:rPr>
        <w:t xml:space="preserve"> file is required to run.</w:t>
      </w:r>
      <w:r>
        <w:t xml:space="preserve"> This is the WEC power performance in the form of a relative capture width curve, in two vertical columns containing one the period and the one with Relative Capture Width Curve (RCW) value. This curve can be directly copied from excel into a *.txt file, see </w:t>
      </w:r>
      <w:r w:rsidRPr="00726709">
        <w:t xml:space="preserve">Example </w:t>
      </w:r>
      <w:r w:rsidR="0011735E">
        <w:t>RCW</w:t>
      </w:r>
      <w:r w:rsidRPr="00726709">
        <w:t xml:space="preserve"> File</w:t>
      </w:r>
      <w:r>
        <w:t xml:space="preserve">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6948"/>
      </w:tblGrid>
      <w:tr w:rsidR="0051046D" w14:paraId="16E27787" w14:textId="77777777" w:rsidTr="00D21704">
        <w:tc>
          <w:tcPr>
            <w:tcW w:w="2628" w:type="dxa"/>
          </w:tcPr>
          <w:tbl>
            <w:tblPr>
              <w:tblW w:w="2220" w:type="dxa"/>
              <w:tblInd w:w="93" w:type="dxa"/>
              <w:tblLook w:val="04A0" w:firstRow="1" w:lastRow="0" w:firstColumn="1" w:lastColumn="0" w:noHBand="0" w:noVBand="1"/>
            </w:tblPr>
            <w:tblGrid>
              <w:gridCol w:w="960"/>
              <w:gridCol w:w="1260"/>
            </w:tblGrid>
            <w:tr w:rsidR="0051046D" w:rsidRPr="000E084B" w14:paraId="04059489" w14:textId="77777777" w:rsidTr="00CF4482">
              <w:trPr>
                <w:trHeight w:hRule="exact" w:val="432"/>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12823"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T [s]</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70DB5D6" w14:textId="77777777" w:rsidR="0051046D" w:rsidRPr="008076AC" w:rsidRDefault="0051046D" w:rsidP="00CF4482">
                  <w:pPr>
                    <w:spacing w:after="0" w:line="240" w:lineRule="auto"/>
                    <w:jc w:val="center"/>
                    <w:rPr>
                      <w:rFonts w:ascii="Calibri" w:eastAsia="Times New Roman" w:hAnsi="Calibri" w:cs="Times New Roman"/>
                      <w:b/>
                      <w:color w:val="000000"/>
                    </w:rPr>
                  </w:pPr>
                  <w:r w:rsidRPr="008076AC">
                    <w:rPr>
                      <w:rFonts w:ascii="Calibri" w:eastAsia="Times New Roman" w:hAnsi="Calibri" w:cs="Times New Roman"/>
                      <w:b/>
                      <w:color w:val="000000"/>
                    </w:rPr>
                    <w:t>RCW [-]</w:t>
                  </w:r>
                </w:p>
              </w:tc>
            </w:tr>
            <w:tr w:rsidR="0051046D" w:rsidRPr="000E084B" w14:paraId="713C716B"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51FEB50"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3</w:t>
                  </w:r>
                </w:p>
              </w:tc>
              <w:tc>
                <w:tcPr>
                  <w:tcW w:w="1260" w:type="dxa"/>
                  <w:tcBorders>
                    <w:top w:val="nil"/>
                    <w:left w:val="nil"/>
                    <w:bottom w:val="single" w:sz="4" w:space="0" w:color="auto"/>
                    <w:right w:val="single" w:sz="4" w:space="0" w:color="auto"/>
                  </w:tcBorders>
                  <w:shd w:val="clear" w:color="auto" w:fill="auto"/>
                  <w:noWrap/>
                  <w:vAlign w:val="center"/>
                  <w:hideMark/>
                </w:tcPr>
                <w:p w14:paraId="149347F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0.05</w:t>
                  </w:r>
                </w:p>
              </w:tc>
            </w:tr>
            <w:tr w:rsidR="0051046D" w:rsidRPr="000E084B" w14:paraId="3CFE013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D819E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4</w:t>
                  </w:r>
                </w:p>
              </w:tc>
              <w:tc>
                <w:tcPr>
                  <w:tcW w:w="1260" w:type="dxa"/>
                  <w:tcBorders>
                    <w:top w:val="nil"/>
                    <w:left w:val="nil"/>
                    <w:bottom w:val="single" w:sz="4" w:space="0" w:color="auto"/>
                    <w:right w:val="single" w:sz="4" w:space="0" w:color="auto"/>
                  </w:tcBorders>
                  <w:shd w:val="clear" w:color="auto" w:fill="auto"/>
                  <w:noWrap/>
                  <w:vAlign w:val="center"/>
                  <w:hideMark/>
                </w:tcPr>
                <w:p w14:paraId="1B6641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0.13</w:t>
                  </w:r>
                </w:p>
              </w:tc>
            </w:tr>
            <w:tr w:rsidR="0051046D" w:rsidRPr="000E084B" w14:paraId="13E7AC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817C4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14:paraId="3D8AE107"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0.22</w:t>
                  </w:r>
                </w:p>
              </w:tc>
            </w:tr>
            <w:tr w:rsidR="0051046D" w:rsidRPr="000E084B" w14:paraId="12AD761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DDE7F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6</w:t>
                  </w:r>
                </w:p>
              </w:tc>
              <w:tc>
                <w:tcPr>
                  <w:tcW w:w="1260" w:type="dxa"/>
                  <w:tcBorders>
                    <w:top w:val="nil"/>
                    <w:left w:val="nil"/>
                    <w:bottom w:val="single" w:sz="4" w:space="0" w:color="auto"/>
                    <w:right w:val="single" w:sz="4" w:space="0" w:color="auto"/>
                  </w:tcBorders>
                  <w:shd w:val="clear" w:color="auto" w:fill="auto"/>
                  <w:noWrap/>
                  <w:vAlign w:val="center"/>
                  <w:hideMark/>
                </w:tcPr>
                <w:p w14:paraId="11194D0C"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0.41</w:t>
                  </w:r>
                </w:p>
              </w:tc>
            </w:tr>
            <w:tr w:rsidR="0051046D" w:rsidRPr="000E084B" w14:paraId="6052304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97203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7</w:t>
                  </w:r>
                </w:p>
              </w:tc>
              <w:tc>
                <w:tcPr>
                  <w:tcW w:w="1260" w:type="dxa"/>
                  <w:tcBorders>
                    <w:top w:val="nil"/>
                    <w:left w:val="nil"/>
                    <w:bottom w:val="single" w:sz="4" w:space="0" w:color="auto"/>
                    <w:right w:val="single" w:sz="4" w:space="0" w:color="auto"/>
                  </w:tcBorders>
                  <w:shd w:val="clear" w:color="auto" w:fill="auto"/>
                  <w:noWrap/>
                  <w:vAlign w:val="center"/>
                  <w:hideMark/>
                </w:tcPr>
                <w:p w14:paraId="77BB1CF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466595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C12EED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14:paraId="0D612F7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0.70</w:t>
                  </w:r>
                </w:p>
              </w:tc>
            </w:tr>
            <w:tr w:rsidR="0051046D" w:rsidRPr="000E084B" w14:paraId="5DE51A7C"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7D730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9</w:t>
                  </w:r>
                </w:p>
              </w:tc>
              <w:tc>
                <w:tcPr>
                  <w:tcW w:w="1260" w:type="dxa"/>
                  <w:tcBorders>
                    <w:top w:val="nil"/>
                    <w:left w:val="nil"/>
                    <w:bottom w:val="single" w:sz="4" w:space="0" w:color="auto"/>
                    <w:right w:val="single" w:sz="4" w:space="0" w:color="auto"/>
                  </w:tcBorders>
                  <w:shd w:val="clear" w:color="auto" w:fill="auto"/>
                  <w:noWrap/>
                  <w:vAlign w:val="center"/>
                  <w:hideMark/>
                </w:tcPr>
                <w:p w14:paraId="78B1F3DB"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0.86</w:t>
                  </w:r>
                </w:p>
              </w:tc>
            </w:tr>
            <w:tr w:rsidR="0051046D" w:rsidRPr="000E084B" w14:paraId="7F934412"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35DF8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10</w:t>
                  </w:r>
                </w:p>
              </w:tc>
              <w:tc>
                <w:tcPr>
                  <w:tcW w:w="1260" w:type="dxa"/>
                  <w:tcBorders>
                    <w:top w:val="nil"/>
                    <w:left w:val="nil"/>
                    <w:bottom w:val="single" w:sz="4" w:space="0" w:color="auto"/>
                    <w:right w:val="single" w:sz="4" w:space="0" w:color="auto"/>
                  </w:tcBorders>
                  <w:shd w:val="clear" w:color="auto" w:fill="auto"/>
                  <w:noWrap/>
                  <w:vAlign w:val="center"/>
                  <w:hideMark/>
                </w:tcPr>
                <w:p w14:paraId="62CD787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0.90</w:t>
                  </w:r>
                </w:p>
              </w:tc>
            </w:tr>
            <w:tr w:rsidR="0051046D" w:rsidRPr="000E084B" w14:paraId="4B7D26D7"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A75462"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11</w:t>
                  </w:r>
                </w:p>
              </w:tc>
              <w:tc>
                <w:tcPr>
                  <w:tcW w:w="1260" w:type="dxa"/>
                  <w:tcBorders>
                    <w:top w:val="nil"/>
                    <w:left w:val="nil"/>
                    <w:bottom w:val="single" w:sz="4" w:space="0" w:color="auto"/>
                    <w:right w:val="single" w:sz="4" w:space="0" w:color="auto"/>
                  </w:tcBorders>
                  <w:shd w:val="clear" w:color="auto" w:fill="auto"/>
                  <w:noWrap/>
                  <w:vAlign w:val="center"/>
                  <w:hideMark/>
                </w:tcPr>
                <w:p w14:paraId="615D186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0.97</w:t>
                  </w:r>
                </w:p>
              </w:tc>
            </w:tr>
            <w:tr w:rsidR="0051046D" w:rsidRPr="000E084B" w14:paraId="540F92D3"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47EBA3"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12</w:t>
                  </w:r>
                </w:p>
              </w:tc>
              <w:tc>
                <w:tcPr>
                  <w:tcW w:w="1260" w:type="dxa"/>
                  <w:tcBorders>
                    <w:top w:val="nil"/>
                    <w:left w:val="nil"/>
                    <w:bottom w:val="single" w:sz="4" w:space="0" w:color="auto"/>
                    <w:right w:val="single" w:sz="4" w:space="0" w:color="auto"/>
                  </w:tcBorders>
                  <w:shd w:val="clear" w:color="auto" w:fill="auto"/>
                  <w:noWrap/>
                  <w:vAlign w:val="center"/>
                  <w:hideMark/>
                </w:tcPr>
                <w:p w14:paraId="3127846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0.84</w:t>
                  </w:r>
                </w:p>
              </w:tc>
            </w:tr>
            <w:tr w:rsidR="0051046D" w:rsidRPr="000E084B" w14:paraId="2E28C58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08AF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13</w:t>
                  </w:r>
                </w:p>
              </w:tc>
              <w:tc>
                <w:tcPr>
                  <w:tcW w:w="1260" w:type="dxa"/>
                  <w:tcBorders>
                    <w:top w:val="nil"/>
                    <w:left w:val="nil"/>
                    <w:bottom w:val="single" w:sz="4" w:space="0" w:color="auto"/>
                    <w:right w:val="single" w:sz="4" w:space="0" w:color="auto"/>
                  </w:tcBorders>
                  <w:shd w:val="clear" w:color="auto" w:fill="auto"/>
                  <w:noWrap/>
                  <w:vAlign w:val="center"/>
                  <w:hideMark/>
                </w:tcPr>
                <w:p w14:paraId="025FBED6"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0.77</w:t>
                  </w:r>
                </w:p>
              </w:tc>
            </w:tr>
            <w:tr w:rsidR="0051046D" w:rsidRPr="000E084B" w14:paraId="43AF9C95"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D2E7ED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14</w:t>
                  </w:r>
                </w:p>
              </w:tc>
              <w:tc>
                <w:tcPr>
                  <w:tcW w:w="1260" w:type="dxa"/>
                  <w:tcBorders>
                    <w:top w:val="nil"/>
                    <w:left w:val="nil"/>
                    <w:bottom w:val="single" w:sz="4" w:space="0" w:color="auto"/>
                    <w:right w:val="single" w:sz="4" w:space="0" w:color="auto"/>
                  </w:tcBorders>
                  <w:shd w:val="clear" w:color="auto" w:fill="auto"/>
                  <w:noWrap/>
                  <w:vAlign w:val="center"/>
                  <w:hideMark/>
                </w:tcPr>
                <w:p w14:paraId="2BC51B28"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0.53</w:t>
                  </w:r>
                </w:p>
              </w:tc>
            </w:tr>
            <w:tr w:rsidR="0051046D" w:rsidRPr="000E084B" w14:paraId="6FBD9B41"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16CBCE"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15</w:t>
                  </w:r>
                </w:p>
              </w:tc>
              <w:tc>
                <w:tcPr>
                  <w:tcW w:w="1260" w:type="dxa"/>
                  <w:tcBorders>
                    <w:top w:val="nil"/>
                    <w:left w:val="nil"/>
                    <w:bottom w:val="single" w:sz="4" w:space="0" w:color="auto"/>
                    <w:right w:val="single" w:sz="4" w:space="0" w:color="auto"/>
                  </w:tcBorders>
                  <w:shd w:val="clear" w:color="auto" w:fill="auto"/>
                  <w:noWrap/>
                  <w:vAlign w:val="center"/>
                  <w:hideMark/>
                </w:tcPr>
                <w:p w14:paraId="5C958935"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0.38</w:t>
                  </w:r>
                </w:p>
              </w:tc>
            </w:tr>
            <w:tr w:rsidR="0051046D" w:rsidRPr="000E084B" w14:paraId="6CA95A26"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A071F"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16</w:t>
                  </w:r>
                </w:p>
              </w:tc>
              <w:tc>
                <w:tcPr>
                  <w:tcW w:w="1260" w:type="dxa"/>
                  <w:tcBorders>
                    <w:top w:val="nil"/>
                    <w:left w:val="nil"/>
                    <w:bottom w:val="single" w:sz="4" w:space="0" w:color="auto"/>
                    <w:right w:val="single" w:sz="4" w:space="0" w:color="auto"/>
                  </w:tcBorders>
                  <w:shd w:val="clear" w:color="auto" w:fill="auto"/>
                  <w:noWrap/>
                  <w:vAlign w:val="center"/>
                  <w:hideMark/>
                </w:tcPr>
                <w:p w14:paraId="2DF00981"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0.32</w:t>
                  </w:r>
                </w:p>
              </w:tc>
            </w:tr>
            <w:tr w:rsidR="0051046D" w:rsidRPr="000E084B" w14:paraId="409928D8" w14:textId="77777777" w:rsidTr="00CF4482">
              <w:trPr>
                <w:trHeight w:hRule="exact" w:val="432"/>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F45E2A" w14:textId="77777777" w:rsidR="0051046D" w:rsidRPr="000E084B" w:rsidRDefault="0051046D" w:rsidP="00CF4482">
                  <w:pPr>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17</w:t>
                  </w:r>
                </w:p>
              </w:tc>
              <w:tc>
                <w:tcPr>
                  <w:tcW w:w="1260" w:type="dxa"/>
                  <w:tcBorders>
                    <w:top w:val="nil"/>
                    <w:left w:val="nil"/>
                    <w:bottom w:val="single" w:sz="4" w:space="0" w:color="auto"/>
                    <w:right w:val="single" w:sz="4" w:space="0" w:color="auto"/>
                  </w:tcBorders>
                  <w:shd w:val="clear" w:color="auto" w:fill="auto"/>
                  <w:noWrap/>
                  <w:vAlign w:val="center"/>
                  <w:hideMark/>
                </w:tcPr>
                <w:p w14:paraId="34CD3C90" w14:textId="77777777" w:rsidR="0051046D" w:rsidRPr="000E084B" w:rsidRDefault="0051046D" w:rsidP="00CF4482">
                  <w:pPr>
                    <w:keepNext/>
                    <w:spacing w:after="0" w:line="240" w:lineRule="auto"/>
                    <w:jc w:val="center"/>
                    <w:rPr>
                      <w:rFonts w:ascii="Calibri" w:eastAsia="Times New Roman" w:hAnsi="Calibri" w:cs="Times New Roman"/>
                      <w:color w:val="000000"/>
                    </w:rPr>
                  </w:pPr>
                  <w:r w:rsidRPr="000E084B">
                    <w:rPr>
                      <w:rFonts w:ascii="Calibri" w:eastAsia="Times New Roman" w:hAnsi="Calibri" w:cs="Times New Roman"/>
                      <w:color w:val="000000"/>
                    </w:rPr>
                    <w:t>0.30</w:t>
                  </w:r>
                </w:p>
              </w:tc>
            </w:tr>
          </w:tbl>
          <w:p w14:paraId="4EC0B9B7" w14:textId="77777777" w:rsidR="0051046D" w:rsidRDefault="0051046D" w:rsidP="00D21704"/>
        </w:tc>
        <w:tc>
          <w:tcPr>
            <w:tcW w:w="6948" w:type="dxa"/>
            <w:vAlign w:val="center"/>
          </w:tcPr>
          <w:p w14:paraId="52A173C0" w14:textId="77777777" w:rsidR="0051046D" w:rsidRDefault="0051046D" w:rsidP="00D21704">
            <w:pPr>
              <w:jc w:val="center"/>
            </w:pPr>
            <w:r>
              <w:rPr>
                <w:noProof/>
              </w:rPr>
              <w:drawing>
                <wp:inline distT="0" distB="0" distL="0" distR="0" wp14:anchorId="67832BE0" wp14:editId="2E371A40">
                  <wp:extent cx="4023360" cy="2423710"/>
                  <wp:effectExtent l="19050" t="19050" r="1524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3360" cy="2423710"/>
                          </a:xfrm>
                          <a:prstGeom prst="rect">
                            <a:avLst/>
                          </a:prstGeom>
                          <a:noFill/>
                          <a:ln w="3175">
                            <a:solidFill>
                              <a:schemeClr val="tx1"/>
                            </a:solidFill>
                          </a:ln>
                        </pic:spPr>
                      </pic:pic>
                    </a:graphicData>
                  </a:graphic>
                </wp:inline>
              </w:drawing>
            </w:r>
          </w:p>
        </w:tc>
      </w:tr>
    </w:tbl>
    <w:p w14:paraId="0910234E" w14:textId="7712B259" w:rsidR="0051046D" w:rsidRDefault="0051046D" w:rsidP="0051046D">
      <w:pPr>
        <w:pStyle w:val="Caption"/>
        <w:jc w:val="center"/>
      </w:pPr>
      <w:r>
        <w:t xml:space="preserve">Figure </w:t>
      </w:r>
      <w:r w:rsidR="00C877AC">
        <w:fldChar w:fldCharType="begin"/>
      </w:r>
      <w:r w:rsidR="00C877AC">
        <w:instrText xml:space="preserve"> SEQ Figure \* ARABIC </w:instrText>
      </w:r>
      <w:r w:rsidR="00C877AC">
        <w:fldChar w:fldCharType="separate"/>
      </w:r>
      <w:r w:rsidR="00C4235F">
        <w:rPr>
          <w:noProof/>
        </w:rPr>
        <w:t>2</w:t>
      </w:r>
      <w:r w:rsidR="00C877AC">
        <w:rPr>
          <w:noProof/>
        </w:rPr>
        <w:fldChar w:fldCharType="end"/>
      </w:r>
      <w:r>
        <w:t xml:space="preserve"> – Sample WEC RCW Curve from Excel and plotted</w:t>
      </w:r>
    </w:p>
    <w:p w14:paraId="34930260" w14:textId="77777777" w:rsidR="0051046D" w:rsidRDefault="0051046D" w:rsidP="0051046D">
      <w:pPr>
        <w:pStyle w:val="Heading3"/>
      </w:pPr>
      <w:bookmarkStart w:id="85" w:name="_Toc399427895"/>
      <w:bookmarkStart w:id="86" w:name="_Toc399824961"/>
      <w:bookmarkStart w:id="87" w:name="_Toc399826959"/>
      <w:bookmarkStart w:id="88" w:name="_Toc399827391"/>
      <w:bookmarkStart w:id="89" w:name="_Toc399832023"/>
      <w:bookmarkStart w:id="90" w:name="_Toc401237068"/>
      <w:r>
        <w:t>Wave Periods</w:t>
      </w:r>
      <w:bookmarkEnd w:id="85"/>
      <w:bookmarkEnd w:id="86"/>
      <w:bookmarkEnd w:id="87"/>
      <w:bookmarkEnd w:id="88"/>
      <w:bookmarkEnd w:id="89"/>
      <w:bookmarkEnd w:id="90"/>
    </w:p>
    <w:p w14:paraId="06CEF25F" w14:textId="77777777" w:rsidR="0051046D" w:rsidRDefault="0051046D" w:rsidP="0051046D">
      <w:r>
        <w:t xml:space="preserve">The wave period should be defined in seconds. The wave periods should be defined in the first column of the </w:t>
      </w:r>
      <w:r w:rsidRPr="00CB6C9C">
        <w:rPr>
          <w:rStyle w:val="IntenseEmphasis"/>
          <w:i/>
        </w:rPr>
        <w:t>Relative_Capture_Width.txt</w:t>
      </w:r>
      <w:r>
        <w:t xml:space="preserve"> file.</w:t>
      </w:r>
    </w:p>
    <w:p w14:paraId="4C34E3A7" w14:textId="77777777" w:rsidR="0051046D" w:rsidRDefault="0051046D" w:rsidP="0051046D">
      <w:pPr>
        <w:pStyle w:val="Heading3"/>
      </w:pPr>
      <w:bookmarkStart w:id="91" w:name="_Toc399427896"/>
      <w:bookmarkStart w:id="92" w:name="_Toc399824962"/>
      <w:bookmarkStart w:id="93" w:name="_Toc399826960"/>
      <w:bookmarkStart w:id="94" w:name="_Toc399827392"/>
      <w:bookmarkStart w:id="95" w:name="_Toc399832024"/>
      <w:bookmarkStart w:id="96" w:name="_Toc401237069"/>
      <w:r>
        <w:t>Relative Capture Width</w:t>
      </w:r>
      <w:bookmarkEnd w:id="91"/>
      <w:bookmarkEnd w:id="92"/>
      <w:bookmarkEnd w:id="93"/>
      <w:bookmarkEnd w:id="94"/>
      <w:bookmarkEnd w:id="95"/>
      <w:bookmarkEnd w:id="96"/>
    </w:p>
    <w:p w14:paraId="240E5FE7" w14:textId="77777777" w:rsidR="0051046D" w:rsidRDefault="0051046D" w:rsidP="0051046D">
      <w:r>
        <w:t xml:space="preserve">The RCW is a non-dimensionalized power ratio defining the WEC’s power performance. The RCW values should be defined in the second column of the </w:t>
      </w:r>
      <w:r w:rsidRPr="00CB6C9C">
        <w:rPr>
          <w:rStyle w:val="IntenseEmphasis"/>
          <w:i/>
        </w:rPr>
        <w:t>Relative_Capture_Width.txt</w:t>
      </w:r>
      <w:r>
        <w:t xml:space="preserve"> file. </w:t>
      </w:r>
    </w:p>
    <w:p w14:paraId="685B97D9" w14:textId="77777777" w:rsidR="0051046D" w:rsidRDefault="0051046D" w:rsidP="0051046D">
      <w:pPr>
        <w:pStyle w:val="Heading2"/>
      </w:pPr>
      <w:bookmarkStart w:id="97" w:name="_Toc399427898"/>
      <w:bookmarkStart w:id="98" w:name="_Toc399824964"/>
      <w:bookmarkStart w:id="99" w:name="_Toc399826962"/>
      <w:bookmarkStart w:id="100" w:name="_Toc399827394"/>
      <w:bookmarkStart w:id="101" w:name="_Toc399832026"/>
      <w:bookmarkStart w:id="102" w:name="_Toc401237070"/>
      <w:r>
        <w:lastRenderedPageBreak/>
        <w:t>Power Matrix Definition</w:t>
      </w:r>
      <w:bookmarkEnd w:id="97"/>
      <w:bookmarkEnd w:id="98"/>
      <w:bookmarkEnd w:id="99"/>
      <w:bookmarkEnd w:id="100"/>
      <w:bookmarkEnd w:id="101"/>
      <w:bookmarkEnd w:id="102"/>
    </w:p>
    <w:p w14:paraId="1CDD4729" w14:textId="52E0ADDE" w:rsidR="0051046D" w:rsidRDefault="0051046D" w:rsidP="0051046D">
      <w:r w:rsidRPr="00407323">
        <w:rPr>
          <w:rStyle w:val="IntenseEmphasis"/>
        </w:rPr>
        <w:t xml:space="preserve">If SNL-SWAN is run with option </w:t>
      </w:r>
      <w:r>
        <w:rPr>
          <w:rStyle w:val="IntenseEmphasis"/>
        </w:rPr>
        <w:t>1 or 3</w:t>
      </w:r>
      <w:r w:rsidRPr="00407323">
        <w:rPr>
          <w:rStyle w:val="IntenseEmphasis"/>
        </w:rPr>
        <w:t xml:space="preserve">, the </w:t>
      </w:r>
      <w:r w:rsidRPr="00CC6DFF">
        <w:rPr>
          <w:rStyle w:val="IntenseEmphasis"/>
          <w:i/>
        </w:rPr>
        <w:t>Power.txt</w:t>
      </w:r>
      <w:r w:rsidRPr="00407323">
        <w:rPr>
          <w:rStyle w:val="IntenseEmphasis"/>
        </w:rPr>
        <w:t xml:space="preserve"> file is required to run.</w:t>
      </w:r>
      <w:r>
        <w:t xml:space="preserve"> This is the WEC power performance in the form of a power matrix.</w:t>
      </w:r>
      <w:r w:rsidRPr="000E2375">
        <w:t xml:space="preserve"> </w:t>
      </w:r>
      <w:r>
        <w:t xml:space="preserve"> The file starts with the normalization width, then the number of wave heights, followed by a list of wave heights, then the number of wave periods, followed by the list of wave periods, and finally the WEC power matrix is defined. These values can be directly copied from excel into a *.txt file, see </w:t>
      </w:r>
      <w:r w:rsidRPr="00726709">
        <w:t xml:space="preserve">Example </w:t>
      </w:r>
      <w:r w:rsidR="008B52AD">
        <w:t>Power Matrix</w:t>
      </w:r>
      <w:r w:rsidRPr="00726709">
        <w:t xml:space="preserve"> File</w:t>
      </w:r>
      <w:r>
        <w:t xml:space="preserve"> section.</w:t>
      </w:r>
    </w:p>
    <w:p w14:paraId="6FFFB5E0" w14:textId="77777777" w:rsidR="0051046D" w:rsidRDefault="0051046D" w:rsidP="0051046D">
      <w:pPr>
        <w:keepNext/>
      </w:pPr>
      <w:r w:rsidRPr="00504364">
        <w:rPr>
          <w:noProof/>
        </w:rPr>
        <w:drawing>
          <wp:inline distT="0" distB="0" distL="0" distR="0" wp14:anchorId="227BB1A9" wp14:editId="7E5B7210">
            <wp:extent cx="5943600" cy="194700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47002"/>
                    </a:xfrm>
                    <a:prstGeom prst="rect">
                      <a:avLst/>
                    </a:prstGeom>
                    <a:noFill/>
                    <a:ln>
                      <a:noFill/>
                    </a:ln>
                  </pic:spPr>
                </pic:pic>
              </a:graphicData>
            </a:graphic>
          </wp:inline>
        </w:drawing>
      </w:r>
    </w:p>
    <w:p w14:paraId="3FF1453E" w14:textId="2350E94F" w:rsidR="0051046D" w:rsidRDefault="0051046D" w:rsidP="0051046D">
      <w:pPr>
        <w:pStyle w:val="Caption"/>
        <w:jc w:val="center"/>
      </w:pPr>
      <w:r>
        <w:t xml:space="preserve">Figure </w:t>
      </w:r>
      <w:r w:rsidR="00C877AC">
        <w:fldChar w:fldCharType="begin"/>
      </w:r>
      <w:r w:rsidR="00C877AC">
        <w:instrText xml:space="preserve"> SEQ Figure \* ARABIC </w:instrText>
      </w:r>
      <w:r w:rsidR="00C877AC">
        <w:fldChar w:fldCharType="separate"/>
      </w:r>
      <w:r w:rsidR="00C4235F">
        <w:rPr>
          <w:noProof/>
        </w:rPr>
        <w:t>3</w:t>
      </w:r>
      <w:r w:rsidR="00C877AC">
        <w:rPr>
          <w:noProof/>
        </w:rPr>
        <w:fldChar w:fldCharType="end"/>
      </w:r>
      <w:r>
        <w:t xml:space="preserve"> - Sample WEC Power Matrix from Excel</w:t>
      </w:r>
    </w:p>
    <w:p w14:paraId="25FA2089" w14:textId="77777777" w:rsidR="0051046D" w:rsidRDefault="0051046D" w:rsidP="0051046D">
      <w:pPr>
        <w:pStyle w:val="Heading3"/>
      </w:pPr>
      <w:bookmarkStart w:id="103" w:name="_Toc399427899"/>
      <w:bookmarkStart w:id="104" w:name="_Toc399824965"/>
      <w:bookmarkStart w:id="105" w:name="_Toc399826963"/>
      <w:bookmarkStart w:id="106" w:name="_Toc399827395"/>
      <w:bookmarkStart w:id="107" w:name="_Toc399832027"/>
      <w:bookmarkStart w:id="108" w:name="_Toc401237071"/>
      <w:r>
        <w:t>Normalization Width</w:t>
      </w:r>
      <w:bookmarkEnd w:id="103"/>
      <w:bookmarkEnd w:id="104"/>
      <w:bookmarkEnd w:id="105"/>
      <w:bookmarkEnd w:id="106"/>
      <w:bookmarkEnd w:id="107"/>
      <w:bookmarkEnd w:id="108"/>
    </w:p>
    <w:p w14:paraId="07BEE66A" w14:textId="59401AD4" w:rsidR="0051046D" w:rsidRPr="00565F0B" w:rsidRDefault="0051046D" w:rsidP="0051046D">
      <w:r>
        <w:t xml:space="preserve">The normalization width value should usually be the WEC’s physical dimension. This term is used to normalize the absorbed power value from the matrix by the width over which it is absorbed.  This gives a value in terms of power per unit width which can be generally applied to an obstacle of any size. This is the first term defined in the </w:t>
      </w:r>
      <w:r w:rsidRPr="00C032BE">
        <w:rPr>
          <w:rStyle w:val="IntenseEmphasis"/>
          <w:i/>
        </w:rPr>
        <w:t>Power.txt</w:t>
      </w:r>
      <w:r>
        <w:t xml:space="preserve"> file.</w:t>
      </w:r>
    </w:p>
    <w:p w14:paraId="419A1E4A" w14:textId="77777777" w:rsidR="0051046D" w:rsidRDefault="0051046D" w:rsidP="0051046D">
      <w:pPr>
        <w:pStyle w:val="Heading3"/>
      </w:pPr>
      <w:bookmarkStart w:id="109" w:name="_Toc399427900"/>
      <w:bookmarkStart w:id="110" w:name="_Toc399824966"/>
      <w:bookmarkStart w:id="111" w:name="_Toc399826964"/>
      <w:bookmarkStart w:id="112" w:name="_Toc399827396"/>
      <w:bookmarkStart w:id="113" w:name="_Toc399832028"/>
      <w:bookmarkStart w:id="114" w:name="_Toc401237072"/>
      <w:r>
        <w:t>Wave Heights</w:t>
      </w:r>
      <w:bookmarkEnd w:id="109"/>
      <w:bookmarkEnd w:id="110"/>
      <w:bookmarkEnd w:id="111"/>
      <w:bookmarkEnd w:id="112"/>
      <w:bookmarkEnd w:id="113"/>
      <w:bookmarkEnd w:id="114"/>
    </w:p>
    <w:p w14:paraId="5088D60C" w14:textId="77777777" w:rsidR="0051046D" w:rsidRDefault="0051046D" w:rsidP="0051046D">
      <w:r>
        <w:t xml:space="preserve">The number of wave heights used to define the WEC power matrix is first defined, and then the wave heights defining the WEC power matrix are specified. Wave heights should be defined in meters. This is the second term defined in the </w:t>
      </w:r>
      <w:r w:rsidRPr="00C032BE">
        <w:rPr>
          <w:rStyle w:val="IntenseEmphasis"/>
          <w:i/>
        </w:rPr>
        <w:t>Power.txt</w:t>
      </w:r>
      <w:r>
        <w:t xml:space="preserve"> file.</w:t>
      </w:r>
    </w:p>
    <w:p w14:paraId="2C886A0B" w14:textId="77777777" w:rsidR="0051046D" w:rsidRDefault="0051046D" w:rsidP="0051046D">
      <w:pPr>
        <w:pStyle w:val="Heading3"/>
      </w:pPr>
      <w:bookmarkStart w:id="115" w:name="_Toc399427901"/>
      <w:bookmarkStart w:id="116" w:name="_Toc399824967"/>
      <w:bookmarkStart w:id="117" w:name="_Toc399826965"/>
      <w:bookmarkStart w:id="118" w:name="_Toc399827397"/>
      <w:bookmarkStart w:id="119" w:name="_Toc399832029"/>
      <w:bookmarkStart w:id="120" w:name="_Toc401237073"/>
      <w:r>
        <w:t>Wave Periods</w:t>
      </w:r>
      <w:bookmarkEnd w:id="115"/>
      <w:bookmarkEnd w:id="116"/>
      <w:bookmarkEnd w:id="117"/>
      <w:bookmarkEnd w:id="118"/>
      <w:bookmarkEnd w:id="119"/>
      <w:bookmarkEnd w:id="120"/>
    </w:p>
    <w:p w14:paraId="0859001E" w14:textId="77777777" w:rsidR="0051046D" w:rsidRDefault="0051046D" w:rsidP="0051046D">
      <w:r>
        <w:t xml:space="preserve">The number of wave periods used to define the WEC power matrix is first defined, and then the wave periods defining the WEC power matrix are specified. The wave periods should be defined in seconds. This is the third term defined in the </w:t>
      </w:r>
      <w:r w:rsidRPr="00C032BE">
        <w:rPr>
          <w:rStyle w:val="IntenseEmphasis"/>
          <w:i/>
        </w:rPr>
        <w:t>Power.txt</w:t>
      </w:r>
      <w:r>
        <w:t xml:space="preserve"> file.</w:t>
      </w:r>
    </w:p>
    <w:p w14:paraId="59662363" w14:textId="77777777" w:rsidR="0051046D" w:rsidRDefault="0051046D" w:rsidP="0051046D">
      <w:pPr>
        <w:pStyle w:val="Heading3"/>
      </w:pPr>
      <w:bookmarkStart w:id="121" w:name="_Toc399427902"/>
      <w:bookmarkStart w:id="122" w:name="_Toc399824968"/>
      <w:bookmarkStart w:id="123" w:name="_Toc399826966"/>
      <w:bookmarkStart w:id="124" w:name="_Toc399827398"/>
      <w:bookmarkStart w:id="125" w:name="_Toc399832030"/>
      <w:bookmarkStart w:id="126" w:name="_Toc401237074"/>
      <w:r>
        <w:t>WEC Power Matrix</w:t>
      </w:r>
      <w:bookmarkEnd w:id="121"/>
      <w:bookmarkEnd w:id="122"/>
      <w:bookmarkEnd w:id="123"/>
      <w:bookmarkEnd w:id="124"/>
      <w:bookmarkEnd w:id="125"/>
      <w:bookmarkEnd w:id="126"/>
    </w:p>
    <w:p w14:paraId="3E68786A" w14:textId="77777777" w:rsidR="0051046D" w:rsidRPr="00565F0B" w:rsidRDefault="0051046D" w:rsidP="0051046D">
      <w:r>
        <w:t xml:space="preserve">The WEC power matrix should be defined in kW. This is the last term defined in the </w:t>
      </w:r>
      <w:r w:rsidRPr="003F7D53">
        <w:rPr>
          <w:rStyle w:val="IntenseEmphasis"/>
          <w:i/>
        </w:rPr>
        <w:t>Power.txt</w:t>
      </w:r>
      <w:r>
        <w:t xml:space="preserve"> file.</w:t>
      </w:r>
    </w:p>
    <w:p w14:paraId="64F6E292" w14:textId="77777777" w:rsidR="001324BB" w:rsidRDefault="001324BB" w:rsidP="001324BB">
      <w:pPr>
        <w:pStyle w:val="Heading2"/>
      </w:pPr>
      <w:bookmarkStart w:id="127" w:name="_Toc401237075"/>
      <w:bookmarkStart w:id="128" w:name="_Toc399427903"/>
      <w:bookmarkStart w:id="129" w:name="_Toc399824969"/>
      <w:bookmarkStart w:id="130" w:name="_Toc399826967"/>
      <w:bookmarkStart w:id="131" w:name="_Toc399827399"/>
      <w:bookmarkStart w:id="132" w:name="_Toc399832031"/>
      <w:r>
        <w:lastRenderedPageBreak/>
        <w:t>Example SNL-SWAN Files</w:t>
      </w:r>
      <w:bookmarkEnd w:id="127"/>
    </w:p>
    <w:p w14:paraId="3733CADA" w14:textId="50DBF093" w:rsidR="00163B76" w:rsidRPr="00163B76" w:rsidRDefault="00163B76" w:rsidP="00163B76">
      <w:pPr>
        <w:rPr>
          <w:rStyle w:val="IntenseEmphasis"/>
        </w:rPr>
      </w:pPr>
      <w:bookmarkStart w:id="133" w:name="_Toc399427893"/>
      <w:bookmarkStart w:id="134" w:name="_Toc399824959"/>
      <w:bookmarkStart w:id="135" w:name="_Toc399826957"/>
      <w:bookmarkStart w:id="136" w:name="_Toc399827389"/>
      <w:bookmarkStart w:id="137" w:name="_Toc399832021"/>
      <w:r>
        <w:rPr>
          <w:rStyle w:val="IntenseEmphasis"/>
        </w:rPr>
        <w:t xml:space="preserve">Double click on images below to open </w:t>
      </w:r>
      <w:r w:rsidR="00AF61B3">
        <w:rPr>
          <w:rStyle w:val="IntenseEmphasis"/>
        </w:rPr>
        <w:t xml:space="preserve">Text </w:t>
      </w:r>
      <w:r>
        <w:rPr>
          <w:rStyle w:val="IntenseEmphasis"/>
        </w:rPr>
        <w:t>files</w:t>
      </w:r>
    </w:p>
    <w:p w14:paraId="603DB07F" w14:textId="0137A321" w:rsidR="001B35BD" w:rsidRDefault="001B35BD" w:rsidP="001B35BD">
      <w:pPr>
        <w:pStyle w:val="Heading3"/>
      </w:pPr>
      <w:bookmarkStart w:id="138" w:name="_Toc401237076"/>
      <w:r>
        <w:t>SNL-SWAN INPUT File</w:t>
      </w:r>
      <w:bookmarkEnd w:id="133"/>
      <w:bookmarkEnd w:id="134"/>
      <w:bookmarkEnd w:id="135"/>
      <w:bookmarkEnd w:id="136"/>
      <w:bookmarkEnd w:id="137"/>
      <w:bookmarkEnd w:id="138"/>
    </w:p>
    <w:p w14:paraId="322A2C2B" w14:textId="39A8EF0C" w:rsidR="003A07EE" w:rsidRDefault="001B35BD" w:rsidP="001B35BD">
      <w:r w:rsidRPr="008076AC">
        <w:rPr>
          <w:b/>
        </w:rPr>
        <w:object w:dxaOrig="945" w:dyaOrig="810" w14:anchorId="47213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5pt;height:40.85pt" o:ole="">
            <v:imagedata r:id="rId18" o:title=""/>
          </v:shape>
          <o:OLEObject Type="Embed" ProgID="Package" ShapeID="_x0000_i1025" DrawAspect="Content" ObjectID="_1478675827" r:id="rId19"/>
        </w:object>
      </w:r>
    </w:p>
    <w:p w14:paraId="081A3320" w14:textId="4E79DBA4" w:rsidR="003A07EE" w:rsidRDefault="003A07EE" w:rsidP="003A07EE">
      <w:pPr>
        <w:pStyle w:val="Heading3"/>
      </w:pPr>
      <w:bookmarkStart w:id="139" w:name="_Toc401237077"/>
      <w:r>
        <w:t>RCW File</w:t>
      </w:r>
      <w:bookmarkEnd w:id="139"/>
    </w:p>
    <w:p w14:paraId="1C9EACA7" w14:textId="70280F17" w:rsidR="003A07EE" w:rsidRDefault="003A07EE" w:rsidP="003A07EE">
      <w:r w:rsidRPr="003446DE">
        <w:object w:dxaOrig="2655" w:dyaOrig="810" w14:anchorId="28A61FAF">
          <v:shape id="_x0000_i1026" type="#_x0000_t75" style="width:132.3pt;height:40.85pt" o:ole="">
            <v:imagedata r:id="rId20" o:title=""/>
          </v:shape>
          <o:OLEObject Type="Embed" ProgID="Package" ShapeID="_x0000_i1026" DrawAspect="Content" ObjectID="_1478675828" r:id="rId21"/>
        </w:object>
      </w:r>
    </w:p>
    <w:p w14:paraId="48E0401E" w14:textId="33EBF454" w:rsidR="0051046D" w:rsidRPr="001324BB" w:rsidRDefault="0051046D" w:rsidP="001324BB">
      <w:pPr>
        <w:pStyle w:val="Heading3"/>
      </w:pPr>
      <w:bookmarkStart w:id="140" w:name="_Toc401237078"/>
      <w:r>
        <w:t>Power</w:t>
      </w:r>
      <w:r w:rsidR="008B52AD">
        <w:t xml:space="preserve"> Matrix</w:t>
      </w:r>
      <w:r>
        <w:t xml:space="preserve"> File</w:t>
      </w:r>
      <w:bookmarkEnd w:id="128"/>
      <w:bookmarkEnd w:id="129"/>
      <w:bookmarkEnd w:id="130"/>
      <w:bookmarkEnd w:id="131"/>
      <w:bookmarkEnd w:id="132"/>
      <w:bookmarkEnd w:id="140"/>
    </w:p>
    <w:p w14:paraId="5E088EEC" w14:textId="77777777" w:rsidR="0051046D" w:rsidRPr="00094423" w:rsidRDefault="0051046D" w:rsidP="0051046D">
      <w:pPr>
        <w:rPr>
          <w:b/>
        </w:rPr>
      </w:pPr>
      <w:r>
        <w:rPr>
          <w:b/>
        </w:rPr>
        <w:object w:dxaOrig="924" w:dyaOrig="816" w14:anchorId="1533CF91">
          <v:shape id="_x0000_i1027" type="#_x0000_t75" style="width:46.05pt;height:40.85pt" o:ole="">
            <v:imagedata r:id="rId22" o:title=""/>
          </v:shape>
          <o:OLEObject Type="Embed" ProgID="Package" ShapeID="_x0000_i1027" DrawAspect="Content" ObjectID="_1478675829" r:id="rId23"/>
        </w:object>
      </w:r>
      <w:r>
        <w:br w:type="page"/>
      </w:r>
    </w:p>
    <w:p w14:paraId="095FCD47" w14:textId="77777777" w:rsidR="0051046D" w:rsidRDefault="0051046D" w:rsidP="0051046D">
      <w:pPr>
        <w:pStyle w:val="Heading1"/>
      </w:pPr>
      <w:bookmarkStart w:id="141" w:name="_Toc399427904"/>
      <w:bookmarkStart w:id="142" w:name="_Toc399824970"/>
      <w:bookmarkStart w:id="143" w:name="_Toc399826968"/>
      <w:bookmarkStart w:id="144" w:name="_Toc399827400"/>
      <w:bookmarkStart w:id="145" w:name="_Toc399832032"/>
      <w:bookmarkStart w:id="146" w:name="_Toc401237079"/>
      <w:r>
        <w:lastRenderedPageBreak/>
        <w:t>Best Practices</w:t>
      </w:r>
      <w:bookmarkEnd w:id="141"/>
      <w:bookmarkEnd w:id="142"/>
      <w:bookmarkEnd w:id="143"/>
      <w:bookmarkEnd w:id="144"/>
      <w:bookmarkEnd w:id="145"/>
      <w:bookmarkEnd w:id="146"/>
    </w:p>
    <w:p w14:paraId="3B52D298" w14:textId="77777777" w:rsidR="0051046D" w:rsidRPr="00094423" w:rsidRDefault="0051046D" w:rsidP="0051046D">
      <w:r>
        <w:t>In this section SNL-SWAN best practices are given for the use of the SNL-SWAN to model WECs. This section is meant to address frequently addressed questions.</w:t>
      </w:r>
    </w:p>
    <w:p w14:paraId="7365D4BA" w14:textId="77777777" w:rsidR="0051046D" w:rsidRPr="00B942D1" w:rsidRDefault="0051046D" w:rsidP="0051046D">
      <w:pPr>
        <w:pStyle w:val="Heading2"/>
      </w:pPr>
      <w:bookmarkStart w:id="147" w:name="_Toc399427905"/>
      <w:bookmarkStart w:id="148" w:name="_Toc399824971"/>
      <w:bookmarkStart w:id="149" w:name="_Toc399826969"/>
      <w:bookmarkStart w:id="150" w:name="_Toc399827401"/>
      <w:bookmarkStart w:id="151" w:name="_Toc399832033"/>
      <w:bookmarkStart w:id="152" w:name="_Ref399841522"/>
      <w:bookmarkStart w:id="153" w:name="_Toc401237080"/>
      <w:r>
        <w:t>Grid Treatment</w:t>
      </w:r>
      <w:bookmarkEnd w:id="147"/>
      <w:bookmarkEnd w:id="148"/>
      <w:bookmarkEnd w:id="149"/>
      <w:bookmarkEnd w:id="150"/>
      <w:bookmarkEnd w:id="151"/>
      <w:bookmarkEnd w:id="152"/>
      <w:bookmarkEnd w:id="153"/>
    </w:p>
    <w:p w14:paraId="249ED6AA" w14:textId="3413C172" w:rsidR="0051046D" w:rsidRDefault="0051046D" w:rsidP="0051046D">
      <w:pPr>
        <w:ind w:firstLine="720"/>
      </w:pPr>
      <w:r w:rsidRPr="008F40CD">
        <w:t xml:space="preserve">As noted in </w:t>
      </w:r>
      <w:r>
        <w:t xml:space="preserve">Section </w:t>
      </w:r>
      <w:r w:rsidRPr="008C7594">
        <w:t>3.10</w:t>
      </w:r>
      <w:r>
        <w:t xml:space="preserve"> of the SWAN </w:t>
      </w:r>
      <w:hyperlink r:id="rId24" w:history="1">
        <w:r w:rsidRPr="009347F3">
          <w:rPr>
            <w:rStyle w:val="Hyperlink"/>
          </w:rPr>
          <w:t>Scientific and Technical Documentation</w:t>
        </w:r>
      </w:hyperlink>
      <w:r>
        <w:t xml:space="preserve">, obstacles are treated as lines running through the computational grid.  When calculating the action density flux from one grid point to its neighbors, SWAN first determines if the </w:t>
      </w:r>
      <w:r w:rsidR="0041541C">
        <w:t>connecting grid line crosses an</w:t>
      </w:r>
      <w:r>
        <w:t xml:space="preserve"> obstacle line.  If and only if a grid line is crossed by an obstacle line, the transmission coefficient applied to the flux between those nodes.</w:t>
      </w:r>
    </w:p>
    <w:p w14:paraId="7C9DEB3B" w14:textId="77777777" w:rsidR="0051046D" w:rsidRDefault="0051046D" w:rsidP="0051046D">
      <w:pPr>
        <w:jc w:val="center"/>
      </w:pPr>
      <w:r>
        <w:rPr>
          <w:noProof/>
        </w:rPr>
        <w:drawing>
          <wp:inline distT="0" distB="0" distL="0" distR="0" wp14:anchorId="7FAEBBF9" wp14:editId="6D6E388A">
            <wp:extent cx="1949450" cy="2063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a:graphicData>
            </a:graphic>
          </wp:inline>
        </w:drawing>
      </w:r>
    </w:p>
    <w:p w14:paraId="51562E78" w14:textId="7213419B" w:rsidR="0051046D" w:rsidRDefault="0051046D" w:rsidP="0051046D">
      <w:pPr>
        <w:pStyle w:val="Caption"/>
        <w:jc w:val="center"/>
      </w:pPr>
      <w:r>
        <w:t xml:space="preserve">Figure </w:t>
      </w:r>
      <w:r w:rsidR="00C877AC">
        <w:fldChar w:fldCharType="begin"/>
      </w:r>
      <w:r w:rsidR="00C877AC">
        <w:instrText xml:space="preserve"> SEQ Figure \* ARABIC </w:instrText>
      </w:r>
      <w:r w:rsidR="00C877AC">
        <w:fldChar w:fldCharType="separate"/>
      </w:r>
      <w:r w:rsidR="00C4235F">
        <w:rPr>
          <w:noProof/>
        </w:rPr>
        <w:t>4</w:t>
      </w:r>
      <w:r w:rsidR="00C877AC">
        <w:rPr>
          <w:noProof/>
        </w:rPr>
        <w:fldChar w:fldCharType="end"/>
      </w:r>
      <w:r>
        <w:t xml:space="preserve"> Obstacle lines cutting through a computational grid.</w:t>
      </w:r>
    </w:p>
    <w:p w14:paraId="72418AFB" w14:textId="77777777" w:rsidR="0051046D" w:rsidRPr="00C76704" w:rsidRDefault="0051046D" w:rsidP="0051046D">
      <w:pPr>
        <w:ind w:firstLine="720"/>
      </w:pPr>
      <w:r>
        <w:t>As described in</w:t>
      </w:r>
      <w:r w:rsidRPr="00C76704">
        <w:t xml:space="preserve"> </w:t>
      </w:r>
      <w:r>
        <w:t>Section 5</w:t>
      </w:r>
      <w:r w:rsidRPr="008C7594">
        <w:t>.</w:t>
      </w:r>
      <w:r>
        <w:t>2.</w:t>
      </w:r>
      <w:r w:rsidRPr="008C7594">
        <w:t>1</w:t>
      </w:r>
      <w:r>
        <w:t xml:space="preserve"> of the SWAN </w:t>
      </w:r>
      <w:hyperlink r:id="rId26" w:history="1">
        <w:r w:rsidRPr="009347F3">
          <w:rPr>
            <w:rStyle w:val="Hyperlink"/>
          </w:rPr>
          <w:t>Scientific and Technical Documentation</w:t>
        </w:r>
      </w:hyperlink>
      <w:r>
        <w:t xml:space="preserve">, SWAN uses a vertex centered grid, with volume cells defined by grid centers.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below shows a computational grid (solid lines), a grid vertex, and the finite volume cell corresponding to that vertex (dashed lines).  The finite volume cell edges are the fluxing faces between neighboring vertices.</w:t>
      </w:r>
    </w:p>
    <w:p w14:paraId="577DB3C5" w14:textId="77777777" w:rsidR="0051046D" w:rsidRDefault="0051046D" w:rsidP="0051046D">
      <w:pPr>
        <w:jc w:val="center"/>
        <w:rPr>
          <w:b/>
        </w:rPr>
      </w:pPr>
      <w:r>
        <w:rPr>
          <w:b/>
          <w:noProof/>
        </w:rPr>
        <w:drawing>
          <wp:inline distT="0" distB="0" distL="0" distR="0" wp14:anchorId="387BF45A" wp14:editId="065A0208">
            <wp:extent cx="2216150" cy="22034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16150" cy="2203450"/>
                    </a:xfrm>
                    <a:prstGeom prst="rect">
                      <a:avLst/>
                    </a:prstGeom>
                    <a:noFill/>
                    <a:ln>
                      <a:noFill/>
                    </a:ln>
                  </pic:spPr>
                </pic:pic>
              </a:graphicData>
            </a:graphic>
          </wp:inline>
        </w:drawing>
      </w:r>
    </w:p>
    <w:p w14:paraId="0C667EB0" w14:textId="67C8C334" w:rsidR="0051046D" w:rsidRDefault="0051046D" w:rsidP="0051046D">
      <w:pPr>
        <w:pStyle w:val="Caption"/>
        <w:jc w:val="center"/>
      </w:pPr>
      <w:bookmarkStart w:id="154" w:name="_Ref398110872"/>
      <w:r>
        <w:t xml:space="preserve">Figure </w:t>
      </w:r>
      <w:r w:rsidR="00C877AC">
        <w:fldChar w:fldCharType="begin"/>
      </w:r>
      <w:r w:rsidR="00C877AC">
        <w:instrText xml:space="preserve"> SEQ Figure \* ARABIC </w:instrText>
      </w:r>
      <w:r w:rsidR="00C877AC">
        <w:fldChar w:fldCharType="separate"/>
      </w:r>
      <w:r w:rsidR="00C4235F">
        <w:rPr>
          <w:noProof/>
        </w:rPr>
        <w:t>5</w:t>
      </w:r>
      <w:r w:rsidR="00C877AC">
        <w:rPr>
          <w:noProof/>
        </w:rPr>
        <w:fldChar w:fldCharType="end"/>
      </w:r>
      <w:bookmarkEnd w:id="154"/>
      <w:r>
        <w:t xml:space="preserve"> Obstacle lines cutting through a computational grid.</w:t>
      </w:r>
    </w:p>
    <w:p w14:paraId="5316CB8D" w14:textId="77777777" w:rsidR="0051046D" w:rsidRDefault="0051046D" w:rsidP="0051046D">
      <w:pPr>
        <w:ind w:firstLine="720"/>
      </w:pPr>
      <w:r>
        <w:lastRenderedPageBreak/>
        <w:t xml:space="preserve">This grid treatment in combination with SWAN’s obstacle treatment has some implications which should be noted.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various ways in which obstacles can interact with the computational grid.</w:t>
      </w:r>
    </w:p>
    <w:p w14:paraId="2C8BC11B" w14:textId="77777777" w:rsidR="0051046D" w:rsidRDefault="0051046D" w:rsidP="0051046D">
      <w:pPr>
        <w:jc w:val="center"/>
      </w:pPr>
      <w:r>
        <w:rPr>
          <w:noProof/>
        </w:rPr>
        <mc:AlternateContent>
          <mc:Choice Requires="wpg">
            <w:drawing>
              <wp:inline distT="0" distB="0" distL="0" distR="0" wp14:anchorId="460C9E82" wp14:editId="6D29C481">
                <wp:extent cx="1949450" cy="2063750"/>
                <wp:effectExtent l="0" t="0" r="0" b="0"/>
                <wp:docPr id="22" name="Group 22"/>
                <wp:cNvGraphicFramePr/>
                <a:graphic xmlns:a="http://schemas.openxmlformats.org/drawingml/2006/main">
                  <a:graphicData uri="http://schemas.microsoft.com/office/word/2010/wordprocessingGroup">
                    <wpg:wgp>
                      <wpg:cNvGrpSpPr/>
                      <wpg:grpSpPr>
                        <a:xfrm>
                          <a:off x="0" y="0"/>
                          <a:ext cx="1949450" cy="2063750"/>
                          <a:chOff x="0" y="0"/>
                          <a:chExt cx="1949450" cy="2063750"/>
                        </a:xfrm>
                      </wpg:grpSpPr>
                      <pic:pic xmlns:pic="http://schemas.openxmlformats.org/drawingml/2006/picture">
                        <pic:nvPicPr>
                          <pic:cNvPr id="23" name="Picture 23"/>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949450" cy="2063750"/>
                          </a:xfrm>
                          <a:prstGeom prst="rect">
                            <a:avLst/>
                          </a:prstGeom>
                        </pic:spPr>
                      </pic:pic>
                      <wps:wsp>
                        <wps:cNvPr id="24" name="Straight Connector 24"/>
                        <wps:cNvCnPr/>
                        <wps:spPr>
                          <a:xfrm flipH="1">
                            <a:off x="406400" y="30480"/>
                            <a:ext cx="768350" cy="139827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5" name="Straight Connector 25"/>
                        <wps:cNvCnPr/>
                        <wps:spPr>
                          <a:xfrm>
                            <a:off x="1022350" y="1428750"/>
                            <a:ext cx="0" cy="58057"/>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6" name="Straight Connector 26"/>
                        <wps:cNvCnPr/>
                        <wps:spPr>
                          <a:xfrm>
                            <a:off x="1174750" y="1193800"/>
                            <a:ext cx="0" cy="547461"/>
                          </a:xfrm>
                          <a:prstGeom prst="line">
                            <a:avLst/>
                          </a:prstGeom>
                          <a:effectLst/>
                        </wps:spPr>
                        <wps:style>
                          <a:lnRef idx="3">
                            <a:schemeClr val="accent1"/>
                          </a:lnRef>
                          <a:fillRef idx="0">
                            <a:schemeClr val="accent1"/>
                          </a:fillRef>
                          <a:effectRef idx="2">
                            <a:schemeClr val="accent1"/>
                          </a:effectRef>
                          <a:fontRef idx="minor">
                            <a:schemeClr val="tx1"/>
                          </a:fontRef>
                        </wps:style>
                        <wps:bodyPr/>
                      </wps:wsp>
                      <wps:wsp>
                        <wps:cNvPr id="27" name="Straight Connector 27"/>
                        <wps:cNvCnPr/>
                        <wps:spPr>
                          <a:xfrm flipH="1">
                            <a:off x="1314450" y="882650"/>
                            <a:ext cx="231774" cy="228147"/>
                          </a:xfrm>
                          <a:prstGeom prst="line">
                            <a:avLst/>
                          </a:prstGeom>
                          <a:effectLst/>
                        </wps:spPr>
                        <wps:style>
                          <a:lnRef idx="3">
                            <a:schemeClr val="accent3"/>
                          </a:lnRef>
                          <a:fillRef idx="0">
                            <a:schemeClr val="accent3"/>
                          </a:fillRef>
                          <a:effectRef idx="2">
                            <a:schemeClr val="accent3"/>
                          </a:effectRef>
                          <a:fontRef idx="minor">
                            <a:schemeClr val="tx1"/>
                          </a:fontRef>
                        </wps:style>
                        <wps:bodyPr/>
                      </wps:wsp>
                    </wpg:wgp>
                  </a:graphicData>
                </a:graphic>
              </wp:inline>
            </w:drawing>
          </mc:Choice>
          <mc:Fallback>
            <w:pict>
              <v:group id="Group 22" o:spid="_x0000_s1026" style="width:153.5pt;height:162.5pt;mso-position-horizontal-relative:char;mso-position-vertical-relative:line" coordsize="19494,20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">
                <v:shape id="Picture 23" o:spid="_x0000_s1027" type="#_x0000_t75" style="position:absolute;width:19494;height:20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0vuTDAAAA2wAAAA8AAABkcnMvZG93bnJldi54bWxEj0+LwjAUxO+C3yE8wZumKi5ajSKCsooX&#10;65/zo3m21ealNFmt394sLOxxmJnfMPNlY0rxpNoVlhUM+hEI4tTqgjMF59OmNwHhPLLG0jIpeJOD&#10;5aLdmmOs7YuP9Ex8JgKEXYwKcu+rWEqX5mTQ9W1FHLybrQ36IOtM6hpfAW5KOYyiL2mw4LCQY0Xr&#10;nNJH8mMUjFZ33VyPSbK9pPvpfn047MbTiVLdTrOagfDU+P/wX/tbKxiO4PdL+AFy8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7S+5MMAAADbAAAADwAAAAAAAAAAAAAAAACf&#10;AgAAZHJzL2Rvd25yZXYueG1sUEsFBgAAAAAEAAQA9wAAAI8DAAAAAA==&#10;">
                  <v:imagedata r:id="rId48" o:title=""/>
                  <v:path arrowok="t"/>
                </v:shape>
                <v:line id="Straight Connector 24" o:spid="_x0000_s1028" style="position:absolute;flip:x;visibility:visible;mso-wrap-style:square" from="4064,304" to="1174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zJ8UAAADbAAAADwAAAGRycy9kb3ducmV2LnhtbESPT2sCMRTE74V+h/AK3mq2UqVujSKC&#10;UMGL65Z6fN28/UM3L0sS17WfvhGEHoeZ+Q2zWA2mFT0531hW8DJOQBAXVjdcKciP2+c3ED4ga2wt&#10;k4IreVgtHx8WmGp74QP1WahEhLBPUUEdQpdK6YuaDPqx7YijV1pnMETpKqkdXiLctHKSJDNpsOG4&#10;UGNHm5qKn+xsFPyWWTIv8uOp7L+c3X9vp+vP3VSp0dOwfgcRaAj/4Xv7QyuYvMLtS/w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sLzJ8UAAADbAAAADwAAAAAAAAAA&#10;AAAAAAChAgAAZHJzL2Rvd25yZXYueG1sUEsFBgAAAAAEAAQA+QAAAJMDAAAAAA==&#10;" strokecolor="#c0504d [3205]" strokeweight="2pt"/>
                <v:line id="Straight Connector 25" o:spid="_x0000_s1029" style="position:absolute;visibility:visible;mso-wrap-style:square" from="10223,14287" to="10223,14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B2JcUAAADbAAAADwAAAGRycy9kb3ducmV2LnhtbESP3WrCQBSE74W+w3IK3ulGJSWkrlJK&#10;BUEU/El7e8ieJqHZsyG7xujTu0LBy2FmvmHmy97UoqPWVZYVTMYRCOLc6ooLBafjapSAcB5ZY22Z&#10;FFzJwXLxMphjqu2F99QdfCEChF2KCkrvm1RKl5dk0I1tQxy8X9sa9EG2hdQtXgLc1HIaRW/SYMVh&#10;ocSGPkvK/w5no+A8y366ZpNkq9sujrffM519TbxSw9f+4x2Ep94/w//ttVYwjeHxJfw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B2JcUAAADbAAAADwAAAAAAAAAA&#10;AAAAAAChAgAAZHJzL2Rvd25yZXYueG1sUEsFBgAAAAAEAAQA+QAAAJMDAAAAAA==&#10;" strokecolor="#4f81bd [3204]" strokeweight="3pt"/>
                <v:line id="Straight Connector 26" o:spid="_x0000_s1030" style="position:absolute;visibility:visible;mso-wrap-style:square" from="11747,11938" to="11747,17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LoUsUAAADbAAAADwAAAGRycy9kb3ducmV2LnhtbESPQWvCQBSE74X+h+UJvdWNCYpEV5HS&#10;QKFYqDV6fWSfSTD7NmQ3MfbXdwuFHoeZ+YZZb0fTiIE6V1tWMJtGIIgLq2suFRy/suclCOeRNTaW&#10;ScGdHGw3jw9rTLW98ScNB1+KAGGXooLK+zaV0hUVGXRT2xIH72I7gz7IrpS6w1uAm0bGUbSQBmsO&#10;CxW29FJRcT30RkGf5OehfV/m2ffHfL4/JTp/nXmlnibjbgXC0+j/w3/tN60gXsDvl/AD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LoUsUAAADbAAAADwAAAAAAAAAA&#10;AAAAAAChAgAAZHJzL2Rvd25yZXYueG1sUEsFBgAAAAAEAAQA+QAAAJMDAAAAAA==&#10;" strokecolor="#4f81bd [3204]" strokeweight="3pt"/>
                <v:line id="Straight Connector 27" o:spid="_x0000_s1031" style="position:absolute;flip:x;visibility:visible;mso-wrap-style:square" from="13144,8826" to="15462,11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niYcAAAADbAAAADwAAAGRycy9kb3ducmV2LnhtbESP0YrCMBRE34X9h3AXfNN0y1KlaxQR&#10;hLJvVT/g0txti81NSbJt9euNIPg4zMwZZrObTCcGcr61rOBrmYAgrqxuuVZwOR8XaxA+IGvsLJOC&#10;G3nYbT9mG8y1Hbmk4RRqESHsc1TQhNDnUvqqIYN+aXvi6P1ZZzBE6WqpHY4RbjqZJkkmDbYcFxrs&#10;6dBQdT39GwW/XaZdNlKZmvLc3kv87u91odT8c9r/gAg0hXf41S60gnQFzy/xB8j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sZ4mHAAAAA2wAAAA8AAAAAAAAAAAAAAAAA&#10;oQIAAGRycy9kb3ducmV2LnhtbFBLBQYAAAAABAAEAPkAAACOAwAAAAA=&#10;" strokecolor="#9bbb59 [3206]" strokeweight="3pt"/>
                <w10:anchorlock/>
              </v:group>
            </w:pict>
          </mc:Fallback>
        </mc:AlternateContent>
      </w:r>
    </w:p>
    <w:p w14:paraId="087BFD55" w14:textId="1BF59150" w:rsidR="0051046D" w:rsidRDefault="0051046D" w:rsidP="0051046D">
      <w:pPr>
        <w:pStyle w:val="Caption"/>
        <w:jc w:val="center"/>
      </w:pPr>
      <w:bookmarkStart w:id="155" w:name="_Ref398111443"/>
      <w:r>
        <w:t xml:space="preserve">Figure </w:t>
      </w:r>
      <w:r w:rsidR="00C877AC">
        <w:fldChar w:fldCharType="begin"/>
      </w:r>
      <w:r w:rsidR="00C877AC">
        <w:instrText xml:space="preserve"> SEQ Figure \* ARABIC </w:instrText>
      </w:r>
      <w:r w:rsidR="00C877AC">
        <w:fldChar w:fldCharType="separate"/>
      </w:r>
      <w:r w:rsidR="00C4235F">
        <w:rPr>
          <w:noProof/>
        </w:rPr>
        <w:t>6</w:t>
      </w:r>
      <w:r w:rsidR="00C877AC">
        <w:rPr>
          <w:noProof/>
        </w:rPr>
        <w:fldChar w:fldCharType="end"/>
      </w:r>
      <w:bookmarkEnd w:id="155"/>
      <w:r>
        <w:t xml:space="preserve"> Obstacle lines cutting through a computational grid.</w:t>
      </w:r>
    </w:p>
    <w:p w14:paraId="17B25529" w14:textId="77777777" w:rsidR="0051046D" w:rsidRDefault="0051046D" w:rsidP="0051046D">
      <w:pPr>
        <w:ind w:firstLine="720"/>
      </w:pPr>
      <w:r>
        <w:t xml:space="preserve">The two blue obstacles shown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will have the exact same influence on the model solution, even though they have much different widths.  Since both obstacles cross the same computation grid line, SWAN will apply their transmission coefficient the same volumetric fluxing face.  The straight dashed lines in </w:t>
      </w:r>
      <w:r>
        <w:fldChar w:fldCharType="begin"/>
      </w:r>
      <w:r>
        <w:instrText xml:space="preserve"> REF _Ref398110872 \h </w:instrText>
      </w:r>
      <w:r>
        <w:fldChar w:fldCharType="separate"/>
      </w:r>
      <w:r w:rsidR="002218B4">
        <w:t xml:space="preserve">Figure </w:t>
      </w:r>
      <w:r w:rsidR="002218B4">
        <w:rPr>
          <w:noProof/>
        </w:rPr>
        <w:t>4</w:t>
      </w:r>
      <w:r>
        <w:fldChar w:fldCharType="end"/>
      </w:r>
      <w:r>
        <w:t xml:space="preserve"> show the fluxing faces of a cell volume.  Both obstacles correspond to the same face, and thus their obstacle coefficients will have the same impact on the model calculation.</w:t>
      </w:r>
    </w:p>
    <w:p w14:paraId="2F79D0F9" w14:textId="77777777" w:rsidR="0051046D" w:rsidRDefault="0051046D" w:rsidP="0051046D">
      <w:pPr>
        <w:ind w:firstLine="720"/>
      </w:pPr>
      <w:r>
        <w:t xml:space="preserve">Due to grid discretization, the green obstacle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does not intersect and computational grid lines.  In this situation</w:t>
      </w:r>
      <w:r w:rsidRPr="009E395C">
        <w:t xml:space="preserve"> </w:t>
      </w:r>
      <w:r>
        <w:t>it will have no effect, even though the obstacle is much larger than the small blue obstacle (which does have an effect).</w:t>
      </w:r>
    </w:p>
    <w:p w14:paraId="6F52BA71" w14:textId="77777777" w:rsidR="0051046D" w:rsidRDefault="0051046D" w:rsidP="0051046D">
      <w:pPr>
        <w:ind w:firstLine="720"/>
      </w:pPr>
      <w:r>
        <w:t xml:space="preserve">The red line in </w:t>
      </w:r>
      <w:r>
        <w:fldChar w:fldCharType="begin"/>
      </w:r>
      <w:r>
        <w:instrText xml:space="preserve"> REF _Ref398111443 \h </w:instrText>
      </w:r>
      <w:r>
        <w:fldChar w:fldCharType="separate"/>
      </w:r>
      <w:r w:rsidR="002218B4">
        <w:t xml:space="preserve">Figure </w:t>
      </w:r>
      <w:r w:rsidR="002218B4">
        <w:rPr>
          <w:noProof/>
        </w:rPr>
        <w:t>5</w:t>
      </w:r>
      <w:r>
        <w:fldChar w:fldCharType="end"/>
      </w:r>
      <w:r>
        <w:t xml:space="preserve"> shows the appropriate use of the obstacle implementation, where grid discretization is much finer than the obstacle length.  This means that obstacles will span multiple grid lines and their length and transmission effects can be properly captured.</w:t>
      </w:r>
    </w:p>
    <w:p w14:paraId="53C78706" w14:textId="77777777" w:rsidR="0051046D" w:rsidRPr="00B942D1" w:rsidRDefault="0051046D" w:rsidP="0051046D">
      <w:pPr>
        <w:pStyle w:val="Heading2"/>
      </w:pPr>
      <w:bookmarkStart w:id="156" w:name="_Toc399427906"/>
      <w:bookmarkStart w:id="157" w:name="_Toc399824972"/>
      <w:bookmarkStart w:id="158" w:name="_Toc399826970"/>
      <w:bookmarkStart w:id="159" w:name="_Toc399827402"/>
      <w:bookmarkStart w:id="160" w:name="_Toc399832034"/>
      <w:bookmarkStart w:id="161" w:name="_Toc401237081"/>
      <w:r>
        <w:t>WEC Power Performance</w:t>
      </w:r>
      <w:bookmarkEnd w:id="156"/>
      <w:bookmarkEnd w:id="157"/>
      <w:bookmarkEnd w:id="158"/>
      <w:bookmarkEnd w:id="159"/>
      <w:bookmarkEnd w:id="160"/>
      <w:bookmarkEnd w:id="161"/>
    </w:p>
    <w:p w14:paraId="1C972C48" w14:textId="77777777" w:rsidR="00A71F9D" w:rsidRDefault="0051046D" w:rsidP="00A71F9D">
      <w:pPr>
        <w:ind w:firstLine="720"/>
      </w:pPr>
      <w:r>
        <w:t>It should be noted that RCW values should be kept between zero and one (0&lt;RCW&lt;1) in order to produce physical transmission coefficients.  Should RCW values be specified outside of these bounds, SNL-SWAN will enforce these limits in order to maintain realizable values for the transmission coefficient.</w:t>
      </w:r>
    </w:p>
    <w:p w14:paraId="5D1421CB" w14:textId="6E878E9B" w:rsidR="00A71F9D" w:rsidRDefault="00A71F9D" w:rsidP="0051046D">
      <w:r>
        <w:tab/>
        <w:t xml:space="preserve">In choosing an obstacle case, attention should be </w:t>
      </w:r>
      <w:r w:rsidR="0004616E">
        <w:t>paid</w:t>
      </w:r>
      <w:r>
        <w:t xml:space="preserve"> to </w:t>
      </w:r>
      <w:r w:rsidR="0004616E">
        <w:t>the way the Power Matrix or RCW curve was created.  Using OBCASE equal to 3 or 4 is only appropriate when information is available about individual frequencies.  Cases 1 and 2 are more appropriate when information is available about average sea states.  Power Matrix curves may be populated with information derived from either regular waves, or irregular real sea waves.  When working with a Power Matrix populated with regular waves it makes sense to use OBCASE=4.  However, when working with a Power Matrix which has been populated using values aggregated over real sea waves, it is more appropriate to use OBCASE=3.</w:t>
      </w:r>
    </w:p>
    <w:p w14:paraId="1691AD4F" w14:textId="079AFFDA" w:rsidR="00A71F9D" w:rsidRDefault="00A71F9D" w:rsidP="0051046D">
      <w:r>
        <w:lastRenderedPageBreak/>
        <w:t>Transmission coefficients are obtained through interpolation between points in either the Power Matrix or the RCW curve.  Any frequency or significant wave height lying outside the bounds specified in these files will be given a transmission coefficient of 1.0 (an absorption coefficient of 0.0).  SNL-SWAN will not extrapolate values outside of these ranges, and the user is encourage</w:t>
      </w:r>
      <w:r w:rsidR="0004616E">
        <w:t>d</w:t>
      </w:r>
      <w:r>
        <w:t xml:space="preserve"> to modify their input curves should they desire this behavior.</w:t>
      </w:r>
    </w:p>
    <w:p w14:paraId="3D8CF6AD" w14:textId="77777777" w:rsidR="00CC03E8" w:rsidRPr="008F40CD" w:rsidRDefault="00CC03E8" w:rsidP="0051046D"/>
    <w:p w14:paraId="4792DF7D" w14:textId="0128A4AE" w:rsidR="00DC25FC" w:rsidRDefault="00DC25FC">
      <w:pPr>
        <w:rPr>
          <w:lang w:val="en-AU" w:eastAsia="zh-CN"/>
        </w:rPr>
      </w:pPr>
    </w:p>
    <w:sectPr w:rsidR="00DC25FC" w:rsidSect="00976384">
      <w:headerReference w:type="default" r:id="rId49"/>
      <w:footerReference w:type="even" r:id="rId50"/>
      <w:footerReference w:type="default" r:id="rId51"/>
      <w:type w:val="continuous"/>
      <w:pgSz w:w="12240" w:h="15840"/>
      <w:pgMar w:top="1440" w:right="1440" w:bottom="1440" w:left="1440" w:header="144" w:footer="144" w:gutter="0"/>
      <w:pgNumType w:fmt="numberInDash"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285BE" w14:textId="77777777" w:rsidR="00C877AC" w:rsidRDefault="00C877AC" w:rsidP="00524568">
      <w:r>
        <w:separator/>
      </w:r>
    </w:p>
  </w:endnote>
  <w:endnote w:type="continuationSeparator" w:id="0">
    <w:p w14:paraId="5A7593B4" w14:textId="77777777" w:rsidR="00C877AC" w:rsidRDefault="00C877AC" w:rsidP="00524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lasgowRR Medium">
    <w:altName w:val="GlasgowRR Medium"/>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8CEA8" w14:textId="77777777" w:rsidR="00CE2F2E" w:rsidRDefault="00CE2F2E" w:rsidP="00985C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6CDC6B" w14:textId="77777777" w:rsidR="00CE2F2E" w:rsidRDefault="00CE2F2E" w:rsidP="00985C6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1840035"/>
      <w:docPartObj>
        <w:docPartGallery w:val="Page Numbers (Bottom of Page)"/>
        <w:docPartUnique/>
      </w:docPartObj>
    </w:sdtPr>
    <w:sdtEndPr>
      <w:rPr>
        <w:color w:val="808080" w:themeColor="background1" w:themeShade="80"/>
        <w:spacing w:val="60"/>
      </w:rPr>
    </w:sdtEndPr>
    <w:sdtContent>
      <w:p w14:paraId="4CA8F523" w14:textId="77777777" w:rsidR="00CE2F2E" w:rsidRDefault="00CE2F2E" w:rsidP="002218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216FDD">
          <w:rPr>
            <w:noProof/>
          </w:rPr>
          <w:t>- 12 -</w:t>
        </w:r>
        <w:r>
          <w:rPr>
            <w:noProof/>
          </w:rPr>
          <w:fldChar w:fldCharType="end"/>
        </w:r>
        <w:r>
          <w:t xml:space="preserve"> | </w:t>
        </w:r>
        <w:r>
          <w:rPr>
            <w:color w:val="808080" w:themeColor="background1" w:themeShade="80"/>
            <w:spacing w:val="60"/>
          </w:rPr>
          <w:t>Page</w:t>
        </w:r>
      </w:p>
    </w:sdtContent>
  </w:sdt>
  <w:p w14:paraId="37DEE2BD" w14:textId="77777777" w:rsidR="00CE2F2E" w:rsidRDefault="00CE2F2E" w:rsidP="002218B4">
    <w:pPr>
      <w:pStyle w:val="Footer"/>
    </w:pPr>
  </w:p>
  <w:p w14:paraId="5A779B1E" w14:textId="77777777" w:rsidR="00CE2F2E" w:rsidRPr="002218B4" w:rsidRDefault="00CE2F2E" w:rsidP="002218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627913" w14:textId="77777777" w:rsidR="00C877AC" w:rsidRDefault="00C877AC" w:rsidP="00524568">
      <w:r>
        <w:separator/>
      </w:r>
    </w:p>
  </w:footnote>
  <w:footnote w:type="continuationSeparator" w:id="0">
    <w:p w14:paraId="483CBDB7" w14:textId="77777777" w:rsidR="00C877AC" w:rsidRDefault="00C877AC" w:rsidP="00524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BC1E5" w14:textId="77777777" w:rsidR="00CE2F2E" w:rsidRDefault="00CE2F2E" w:rsidP="002218B4">
    <w:pPr>
      <w:jc w:val="center"/>
    </w:pPr>
  </w:p>
  <w:p w14:paraId="5D8ADEA1" w14:textId="77777777" w:rsidR="00CE2F2E" w:rsidRDefault="00CE2F2E" w:rsidP="002218B4">
    <w:pPr>
      <w:jc w:val="center"/>
    </w:pPr>
    <w:r>
      <w:t>SNL-SWAN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B25"/>
    <w:multiLevelType w:val="hybridMultilevel"/>
    <w:tmpl w:val="0CB4D06A"/>
    <w:lvl w:ilvl="0" w:tplc="04090001">
      <w:start w:val="1"/>
      <w:numFmt w:val="bullet"/>
      <w:lvlText w:val=""/>
      <w:lvlJc w:val="left"/>
      <w:pPr>
        <w:ind w:left="720" w:hanging="360"/>
      </w:pPr>
      <w:rPr>
        <w:rFonts w:ascii="Symbol" w:hAnsi="Symbol" w:hint="default"/>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9474D"/>
    <w:multiLevelType w:val="multilevel"/>
    <w:tmpl w:val="56A8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D45331"/>
    <w:multiLevelType w:val="hybridMultilevel"/>
    <w:tmpl w:val="6A12B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6522B81"/>
    <w:multiLevelType w:val="hybridMultilevel"/>
    <w:tmpl w:val="4588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580666"/>
    <w:multiLevelType w:val="hybridMultilevel"/>
    <w:tmpl w:val="4DA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06D2E"/>
    <w:multiLevelType w:val="hybridMultilevel"/>
    <w:tmpl w:val="7906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F34322"/>
    <w:multiLevelType w:val="multilevel"/>
    <w:tmpl w:val="553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630C8C"/>
    <w:multiLevelType w:val="hybridMultilevel"/>
    <w:tmpl w:val="06DC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0F33E7"/>
    <w:multiLevelType w:val="hybridMultilevel"/>
    <w:tmpl w:val="CC8C8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AE72CE"/>
    <w:multiLevelType w:val="hybridMultilevel"/>
    <w:tmpl w:val="22B26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3D5DE5"/>
    <w:multiLevelType w:val="hybridMultilevel"/>
    <w:tmpl w:val="B3ECD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047431"/>
    <w:multiLevelType w:val="hybridMultilevel"/>
    <w:tmpl w:val="CF44F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C9F2643"/>
    <w:multiLevelType w:val="hybridMultilevel"/>
    <w:tmpl w:val="7CECE002"/>
    <w:lvl w:ilvl="0" w:tplc="3C5E538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FD796F"/>
    <w:multiLevelType w:val="hybridMultilevel"/>
    <w:tmpl w:val="D51E8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9C66DA"/>
    <w:multiLevelType w:val="hybridMultilevel"/>
    <w:tmpl w:val="2BE203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2B22EF4"/>
    <w:multiLevelType w:val="hybridMultilevel"/>
    <w:tmpl w:val="99D63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312770"/>
    <w:multiLevelType w:val="hybridMultilevel"/>
    <w:tmpl w:val="81BA207A"/>
    <w:lvl w:ilvl="0" w:tplc="2488F8F0">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30225600"/>
    <w:multiLevelType w:val="multilevel"/>
    <w:tmpl w:val="ED9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2711E4"/>
    <w:multiLevelType w:val="hybridMultilevel"/>
    <w:tmpl w:val="3702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E6846"/>
    <w:multiLevelType w:val="hybridMultilevel"/>
    <w:tmpl w:val="1C24D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9E628A"/>
    <w:multiLevelType w:val="hybridMultilevel"/>
    <w:tmpl w:val="4A68D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566944"/>
    <w:multiLevelType w:val="hybridMultilevel"/>
    <w:tmpl w:val="4D4C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AA4511"/>
    <w:multiLevelType w:val="hybridMultilevel"/>
    <w:tmpl w:val="264E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3438F7"/>
    <w:multiLevelType w:val="hybridMultilevel"/>
    <w:tmpl w:val="137E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963C3D"/>
    <w:multiLevelType w:val="hybridMultilevel"/>
    <w:tmpl w:val="8384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E0352A"/>
    <w:multiLevelType w:val="multilevel"/>
    <w:tmpl w:val="F6525560"/>
    <w:lvl w:ilvl="0">
      <w:start w:val="1"/>
      <w:numFmt w:val="decimal"/>
      <w:pStyle w:val="HSHeader1"/>
      <w:lvlText w:val="%1"/>
      <w:lvlJc w:val="left"/>
      <w:pPr>
        <w:tabs>
          <w:tab w:val="num" w:pos="0"/>
        </w:tabs>
        <w:ind w:left="454" w:hanging="454"/>
      </w:pPr>
      <w:rPr>
        <w:rFonts w:cs="Times New Roman" w:hint="default"/>
      </w:rPr>
    </w:lvl>
    <w:lvl w:ilvl="1">
      <w:start w:val="1"/>
      <w:numFmt w:val="decimal"/>
      <w:pStyle w:val="HSHeading2"/>
      <w:lvlText w:val="%1.%2"/>
      <w:lvlJc w:val="left"/>
      <w:pPr>
        <w:tabs>
          <w:tab w:val="num" w:pos="0"/>
        </w:tabs>
        <w:ind w:left="680" w:hanging="680"/>
      </w:pPr>
      <w:rPr>
        <w:rFonts w:cs="Times New Roman" w:hint="default"/>
      </w:rPr>
    </w:lvl>
    <w:lvl w:ilvl="2">
      <w:start w:val="1"/>
      <w:numFmt w:val="decimal"/>
      <w:pStyle w:val="HSHeading3"/>
      <w:lvlText w:val="%1.%2.%3"/>
      <w:lvlJc w:val="left"/>
      <w:pPr>
        <w:tabs>
          <w:tab w:val="num" w:pos="0"/>
        </w:tabs>
        <w:ind w:left="794" w:hanging="794"/>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27">
    <w:nsid w:val="52DB6DEB"/>
    <w:multiLevelType w:val="multilevel"/>
    <w:tmpl w:val="23C8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E00E2D"/>
    <w:multiLevelType w:val="hybridMultilevel"/>
    <w:tmpl w:val="51848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56D091F"/>
    <w:multiLevelType w:val="hybridMultilevel"/>
    <w:tmpl w:val="FD9CE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F95F05"/>
    <w:multiLevelType w:val="multilevel"/>
    <w:tmpl w:val="13B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346DE4"/>
    <w:multiLevelType w:val="multilevel"/>
    <w:tmpl w:val="0690103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nsid w:val="5F2258FE"/>
    <w:multiLevelType w:val="hybridMultilevel"/>
    <w:tmpl w:val="9AD202A6"/>
    <w:name w:val="Heading32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3">
    <w:nsid w:val="5F9177D9"/>
    <w:multiLevelType w:val="hybridMultilevel"/>
    <w:tmpl w:val="A21EE83A"/>
    <w:lvl w:ilvl="0" w:tplc="AE349AD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FE3F84"/>
    <w:multiLevelType w:val="hybridMultilevel"/>
    <w:tmpl w:val="D98C93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1816564"/>
    <w:multiLevelType w:val="hybridMultilevel"/>
    <w:tmpl w:val="CF323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ED5F99"/>
    <w:multiLevelType w:val="hybridMultilevel"/>
    <w:tmpl w:val="D6367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A6E5003"/>
    <w:multiLevelType w:val="multilevel"/>
    <w:tmpl w:val="A1E2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0650D1"/>
    <w:multiLevelType w:val="hybridMultilevel"/>
    <w:tmpl w:val="47305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B162E"/>
    <w:multiLevelType w:val="hybridMultilevel"/>
    <w:tmpl w:val="556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97844"/>
    <w:multiLevelType w:val="hybridMultilevel"/>
    <w:tmpl w:val="1520C7D2"/>
    <w:lvl w:ilvl="0" w:tplc="84983E06">
      <w:start w:val="1"/>
      <w:numFmt w:val="decimal"/>
      <w:lvlText w:val="%1."/>
      <w:lvlJc w:val="left"/>
      <w:pPr>
        <w:ind w:left="14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040335"/>
    <w:multiLevelType w:val="hybridMultilevel"/>
    <w:tmpl w:val="20D861EA"/>
    <w:name w:val="Heading3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nsid w:val="765160C6"/>
    <w:multiLevelType w:val="hybridMultilevel"/>
    <w:tmpl w:val="B79E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02984"/>
    <w:multiLevelType w:val="multilevel"/>
    <w:tmpl w:val="BE1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937287"/>
    <w:multiLevelType w:val="hybridMultilevel"/>
    <w:tmpl w:val="B6543C8E"/>
    <w:lvl w:ilvl="0" w:tplc="A6F0D154">
      <w:start w:val="1"/>
      <w:numFmt w:val="bullet"/>
      <w:lvlText w:val=""/>
      <w:lvlJc w:val="left"/>
      <w:pPr>
        <w:ind w:left="720" w:hanging="360"/>
      </w:pPr>
      <w:rPr>
        <w:rFonts w:ascii="Symbol" w:hAnsi="Symbol" w:hint="default"/>
        <w:color w:val="auto"/>
      </w:rPr>
    </w:lvl>
    <w:lvl w:ilvl="1" w:tplc="84983E06">
      <w:start w:val="1"/>
      <w:numFmt w:val="decimal"/>
      <w:lvlText w:val="%2."/>
      <w:lvlJc w:val="left"/>
      <w:pPr>
        <w:ind w:left="1440" w:hanging="360"/>
      </w:pPr>
      <w:rPr>
        <w:rFont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4D6341"/>
    <w:multiLevelType w:val="hybridMultilevel"/>
    <w:tmpl w:val="EA762EF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66185C"/>
    <w:multiLevelType w:val="hybridMultilevel"/>
    <w:tmpl w:val="157447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E4154A4"/>
    <w:multiLevelType w:val="hybridMultilevel"/>
    <w:tmpl w:val="DA127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286592"/>
    <w:multiLevelType w:val="hybridMultilevel"/>
    <w:tmpl w:val="C10CA05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8"/>
  </w:num>
  <w:num w:numId="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30"/>
  </w:num>
  <w:num w:numId="5">
    <w:abstractNumId w:val="15"/>
  </w:num>
  <w:num w:numId="6">
    <w:abstractNumId w:val="16"/>
  </w:num>
  <w:num w:numId="7">
    <w:abstractNumId w:val="27"/>
  </w:num>
  <w:num w:numId="8">
    <w:abstractNumId w:val="24"/>
  </w:num>
  <w:num w:numId="9">
    <w:abstractNumId w:val="18"/>
  </w:num>
  <w:num w:numId="10">
    <w:abstractNumId w:val="20"/>
  </w:num>
  <w:num w:numId="11">
    <w:abstractNumId w:val="12"/>
  </w:num>
  <w:num w:numId="12">
    <w:abstractNumId w:val="21"/>
  </w:num>
  <w:num w:numId="13">
    <w:abstractNumId w:val="47"/>
  </w:num>
  <w:num w:numId="14">
    <w:abstractNumId w:val="6"/>
  </w:num>
  <w:num w:numId="15">
    <w:abstractNumId w:val="11"/>
  </w:num>
  <w:num w:numId="16">
    <w:abstractNumId w:val="2"/>
  </w:num>
  <w:num w:numId="17">
    <w:abstractNumId w:val="7"/>
  </w:num>
  <w:num w:numId="18">
    <w:abstractNumId w:val="31"/>
  </w:num>
  <w:num w:numId="19">
    <w:abstractNumId w:val="43"/>
  </w:num>
  <w:num w:numId="20">
    <w:abstractNumId w:val="37"/>
  </w:num>
  <w:num w:numId="21">
    <w:abstractNumId w:val="1"/>
  </w:num>
  <w:num w:numId="22">
    <w:abstractNumId w:val="4"/>
  </w:num>
  <w:num w:numId="23">
    <w:abstractNumId w:val="42"/>
  </w:num>
  <w:num w:numId="24">
    <w:abstractNumId w:val="36"/>
  </w:num>
  <w:num w:numId="25">
    <w:abstractNumId w:val="39"/>
  </w:num>
  <w:num w:numId="26">
    <w:abstractNumId w:val="5"/>
  </w:num>
  <w:num w:numId="27">
    <w:abstractNumId w:val="25"/>
  </w:num>
  <w:num w:numId="28">
    <w:abstractNumId w:val="13"/>
  </w:num>
  <w:num w:numId="29">
    <w:abstractNumId w:val="29"/>
  </w:num>
  <w:num w:numId="30">
    <w:abstractNumId w:val="22"/>
  </w:num>
  <w:num w:numId="31">
    <w:abstractNumId w:val="44"/>
  </w:num>
  <w:num w:numId="32">
    <w:abstractNumId w:val="14"/>
  </w:num>
  <w:num w:numId="33">
    <w:abstractNumId w:val="9"/>
  </w:num>
  <w:num w:numId="34">
    <w:abstractNumId w:val="0"/>
  </w:num>
  <w:num w:numId="35">
    <w:abstractNumId w:val="45"/>
  </w:num>
  <w:num w:numId="36">
    <w:abstractNumId w:val="46"/>
  </w:num>
  <w:num w:numId="37">
    <w:abstractNumId w:val="40"/>
  </w:num>
  <w:num w:numId="38">
    <w:abstractNumId w:val="34"/>
  </w:num>
  <w:num w:numId="39">
    <w:abstractNumId w:val="33"/>
  </w:num>
  <w:num w:numId="40">
    <w:abstractNumId w:val="10"/>
  </w:num>
  <w:num w:numId="41">
    <w:abstractNumId w:val="3"/>
  </w:num>
  <w:num w:numId="42">
    <w:abstractNumId w:val="19"/>
  </w:num>
  <w:num w:numId="43">
    <w:abstractNumId w:val="26"/>
  </w:num>
  <w:num w:numId="44">
    <w:abstractNumId w:val="41"/>
  </w:num>
  <w:num w:numId="45">
    <w:abstractNumId w:val="32"/>
  </w:num>
  <w:num w:numId="46">
    <w:abstractNumId w:val="17"/>
  </w:num>
  <w:num w:numId="47">
    <w:abstractNumId w:val="35"/>
  </w:num>
  <w:num w:numId="48">
    <w:abstractNumId w:val="8"/>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CD"/>
    <w:rsid w:val="00000922"/>
    <w:rsid w:val="00000F80"/>
    <w:rsid w:val="00001CBD"/>
    <w:rsid w:val="000032E9"/>
    <w:rsid w:val="00003C1D"/>
    <w:rsid w:val="0000446D"/>
    <w:rsid w:val="00004E23"/>
    <w:rsid w:val="000054A4"/>
    <w:rsid w:val="00005903"/>
    <w:rsid w:val="00006C97"/>
    <w:rsid w:val="00006D6B"/>
    <w:rsid w:val="0000764E"/>
    <w:rsid w:val="00007AEF"/>
    <w:rsid w:val="00010C0E"/>
    <w:rsid w:val="00010D00"/>
    <w:rsid w:val="000110C3"/>
    <w:rsid w:val="000129A9"/>
    <w:rsid w:val="00013BE4"/>
    <w:rsid w:val="000152C8"/>
    <w:rsid w:val="0001653A"/>
    <w:rsid w:val="0001730E"/>
    <w:rsid w:val="0001766B"/>
    <w:rsid w:val="00017D9D"/>
    <w:rsid w:val="000200EE"/>
    <w:rsid w:val="000206B6"/>
    <w:rsid w:val="00020F96"/>
    <w:rsid w:val="000217D8"/>
    <w:rsid w:val="00023A0B"/>
    <w:rsid w:val="00023E5C"/>
    <w:rsid w:val="000242E4"/>
    <w:rsid w:val="0002441D"/>
    <w:rsid w:val="00024BD1"/>
    <w:rsid w:val="00024C9B"/>
    <w:rsid w:val="00025E7D"/>
    <w:rsid w:val="00026271"/>
    <w:rsid w:val="00026648"/>
    <w:rsid w:val="00026EAE"/>
    <w:rsid w:val="00027225"/>
    <w:rsid w:val="0002798F"/>
    <w:rsid w:val="000316C7"/>
    <w:rsid w:val="0003205F"/>
    <w:rsid w:val="00032CA1"/>
    <w:rsid w:val="0003358D"/>
    <w:rsid w:val="0003450D"/>
    <w:rsid w:val="00036987"/>
    <w:rsid w:val="00036ABA"/>
    <w:rsid w:val="00037724"/>
    <w:rsid w:val="00041BB7"/>
    <w:rsid w:val="000435D9"/>
    <w:rsid w:val="000439C7"/>
    <w:rsid w:val="000446A3"/>
    <w:rsid w:val="0004603C"/>
    <w:rsid w:val="0004616E"/>
    <w:rsid w:val="00046FC5"/>
    <w:rsid w:val="000472C3"/>
    <w:rsid w:val="00047644"/>
    <w:rsid w:val="00052B97"/>
    <w:rsid w:val="00053217"/>
    <w:rsid w:val="0005323E"/>
    <w:rsid w:val="000535FB"/>
    <w:rsid w:val="00054420"/>
    <w:rsid w:val="00054F18"/>
    <w:rsid w:val="00056999"/>
    <w:rsid w:val="0005700F"/>
    <w:rsid w:val="000577E4"/>
    <w:rsid w:val="00062213"/>
    <w:rsid w:val="000622A6"/>
    <w:rsid w:val="0006285E"/>
    <w:rsid w:val="00062CC0"/>
    <w:rsid w:val="000630CB"/>
    <w:rsid w:val="00063B6C"/>
    <w:rsid w:val="00065839"/>
    <w:rsid w:val="00065FD2"/>
    <w:rsid w:val="00066576"/>
    <w:rsid w:val="00067273"/>
    <w:rsid w:val="00067E97"/>
    <w:rsid w:val="00070383"/>
    <w:rsid w:val="00070779"/>
    <w:rsid w:val="000708D2"/>
    <w:rsid w:val="00071E4A"/>
    <w:rsid w:val="0007283F"/>
    <w:rsid w:val="00073610"/>
    <w:rsid w:val="000738A1"/>
    <w:rsid w:val="00073BEB"/>
    <w:rsid w:val="00074124"/>
    <w:rsid w:val="000749E8"/>
    <w:rsid w:val="000749EE"/>
    <w:rsid w:val="00074F91"/>
    <w:rsid w:val="000753B1"/>
    <w:rsid w:val="00075508"/>
    <w:rsid w:val="00075F05"/>
    <w:rsid w:val="000760ED"/>
    <w:rsid w:val="000779B0"/>
    <w:rsid w:val="00081D49"/>
    <w:rsid w:val="00082A9E"/>
    <w:rsid w:val="00083BB8"/>
    <w:rsid w:val="00083E43"/>
    <w:rsid w:val="0008627B"/>
    <w:rsid w:val="000875B3"/>
    <w:rsid w:val="00090D76"/>
    <w:rsid w:val="00092CB7"/>
    <w:rsid w:val="000930E1"/>
    <w:rsid w:val="00093989"/>
    <w:rsid w:val="00093BDE"/>
    <w:rsid w:val="00093EF3"/>
    <w:rsid w:val="000943AC"/>
    <w:rsid w:val="00095670"/>
    <w:rsid w:val="00096CFF"/>
    <w:rsid w:val="00097703"/>
    <w:rsid w:val="000977E5"/>
    <w:rsid w:val="000A104C"/>
    <w:rsid w:val="000A1AB9"/>
    <w:rsid w:val="000A1B8B"/>
    <w:rsid w:val="000A2458"/>
    <w:rsid w:val="000A2DF0"/>
    <w:rsid w:val="000A3388"/>
    <w:rsid w:val="000A3F2F"/>
    <w:rsid w:val="000A3FAA"/>
    <w:rsid w:val="000A4182"/>
    <w:rsid w:val="000A5BDF"/>
    <w:rsid w:val="000A6818"/>
    <w:rsid w:val="000B03AF"/>
    <w:rsid w:val="000B0F71"/>
    <w:rsid w:val="000B51DF"/>
    <w:rsid w:val="000B606F"/>
    <w:rsid w:val="000B649F"/>
    <w:rsid w:val="000B69F3"/>
    <w:rsid w:val="000B7190"/>
    <w:rsid w:val="000B7AA8"/>
    <w:rsid w:val="000C0E56"/>
    <w:rsid w:val="000C1836"/>
    <w:rsid w:val="000C1AD2"/>
    <w:rsid w:val="000C2891"/>
    <w:rsid w:val="000C2DB5"/>
    <w:rsid w:val="000C3DCC"/>
    <w:rsid w:val="000C6864"/>
    <w:rsid w:val="000D04B8"/>
    <w:rsid w:val="000D119B"/>
    <w:rsid w:val="000D2495"/>
    <w:rsid w:val="000D27AA"/>
    <w:rsid w:val="000D46C5"/>
    <w:rsid w:val="000D5159"/>
    <w:rsid w:val="000D5369"/>
    <w:rsid w:val="000D5824"/>
    <w:rsid w:val="000D6D71"/>
    <w:rsid w:val="000D7E22"/>
    <w:rsid w:val="000E0146"/>
    <w:rsid w:val="000E01BB"/>
    <w:rsid w:val="000E0DBC"/>
    <w:rsid w:val="000E506F"/>
    <w:rsid w:val="000E6CC9"/>
    <w:rsid w:val="000E6D53"/>
    <w:rsid w:val="000F1C92"/>
    <w:rsid w:val="000F2270"/>
    <w:rsid w:val="000F3244"/>
    <w:rsid w:val="000F340F"/>
    <w:rsid w:val="000F4688"/>
    <w:rsid w:val="000F5202"/>
    <w:rsid w:val="000F5D8A"/>
    <w:rsid w:val="000F75C7"/>
    <w:rsid w:val="00100367"/>
    <w:rsid w:val="001013E6"/>
    <w:rsid w:val="00102891"/>
    <w:rsid w:val="00102E9E"/>
    <w:rsid w:val="00104F2E"/>
    <w:rsid w:val="0010589C"/>
    <w:rsid w:val="00105BB6"/>
    <w:rsid w:val="00106200"/>
    <w:rsid w:val="00106251"/>
    <w:rsid w:val="001076C9"/>
    <w:rsid w:val="00110458"/>
    <w:rsid w:val="00111182"/>
    <w:rsid w:val="00112DE4"/>
    <w:rsid w:val="00113C99"/>
    <w:rsid w:val="00113D56"/>
    <w:rsid w:val="00114384"/>
    <w:rsid w:val="00114721"/>
    <w:rsid w:val="00114E79"/>
    <w:rsid w:val="0011735E"/>
    <w:rsid w:val="0012099B"/>
    <w:rsid w:val="00120A78"/>
    <w:rsid w:val="00122962"/>
    <w:rsid w:val="00122B24"/>
    <w:rsid w:val="00123244"/>
    <w:rsid w:val="00123C87"/>
    <w:rsid w:val="0012521C"/>
    <w:rsid w:val="00125517"/>
    <w:rsid w:val="00126233"/>
    <w:rsid w:val="001270AC"/>
    <w:rsid w:val="00127D6F"/>
    <w:rsid w:val="00127E00"/>
    <w:rsid w:val="00130CE3"/>
    <w:rsid w:val="00130E91"/>
    <w:rsid w:val="00131EF7"/>
    <w:rsid w:val="001324BB"/>
    <w:rsid w:val="001335A5"/>
    <w:rsid w:val="00133B8E"/>
    <w:rsid w:val="0013483E"/>
    <w:rsid w:val="001353B3"/>
    <w:rsid w:val="00136287"/>
    <w:rsid w:val="00136749"/>
    <w:rsid w:val="00137D3D"/>
    <w:rsid w:val="0014016B"/>
    <w:rsid w:val="00142496"/>
    <w:rsid w:val="0014288B"/>
    <w:rsid w:val="00142A7F"/>
    <w:rsid w:val="00142F6F"/>
    <w:rsid w:val="0014371C"/>
    <w:rsid w:val="00144921"/>
    <w:rsid w:val="0014546E"/>
    <w:rsid w:val="00146A19"/>
    <w:rsid w:val="00146A91"/>
    <w:rsid w:val="001475C1"/>
    <w:rsid w:val="00147768"/>
    <w:rsid w:val="00147B0B"/>
    <w:rsid w:val="00151B9D"/>
    <w:rsid w:val="00153666"/>
    <w:rsid w:val="00153ACB"/>
    <w:rsid w:val="00153CDF"/>
    <w:rsid w:val="00154762"/>
    <w:rsid w:val="00154889"/>
    <w:rsid w:val="00154DF1"/>
    <w:rsid w:val="00155810"/>
    <w:rsid w:val="0015590F"/>
    <w:rsid w:val="00156397"/>
    <w:rsid w:val="001565A1"/>
    <w:rsid w:val="00156860"/>
    <w:rsid w:val="00156AE9"/>
    <w:rsid w:val="00157C1E"/>
    <w:rsid w:val="001604B4"/>
    <w:rsid w:val="00160C79"/>
    <w:rsid w:val="00162F37"/>
    <w:rsid w:val="00163B76"/>
    <w:rsid w:val="001646A0"/>
    <w:rsid w:val="00164784"/>
    <w:rsid w:val="00166525"/>
    <w:rsid w:val="001668FD"/>
    <w:rsid w:val="0016774B"/>
    <w:rsid w:val="001705D2"/>
    <w:rsid w:val="00172931"/>
    <w:rsid w:val="00173961"/>
    <w:rsid w:val="00174017"/>
    <w:rsid w:val="00174938"/>
    <w:rsid w:val="001758B8"/>
    <w:rsid w:val="00175F1D"/>
    <w:rsid w:val="00176D96"/>
    <w:rsid w:val="00176FCF"/>
    <w:rsid w:val="00177BF8"/>
    <w:rsid w:val="00177EE6"/>
    <w:rsid w:val="00181C4C"/>
    <w:rsid w:val="00182002"/>
    <w:rsid w:val="00182771"/>
    <w:rsid w:val="001828A8"/>
    <w:rsid w:val="00183295"/>
    <w:rsid w:val="00183E08"/>
    <w:rsid w:val="001850D3"/>
    <w:rsid w:val="001864B9"/>
    <w:rsid w:val="001872AB"/>
    <w:rsid w:val="001939F9"/>
    <w:rsid w:val="001947D5"/>
    <w:rsid w:val="001949D9"/>
    <w:rsid w:val="00195C6D"/>
    <w:rsid w:val="00195C8A"/>
    <w:rsid w:val="00196BAB"/>
    <w:rsid w:val="001A02D7"/>
    <w:rsid w:val="001A22A4"/>
    <w:rsid w:val="001A41D1"/>
    <w:rsid w:val="001A59A6"/>
    <w:rsid w:val="001A69FF"/>
    <w:rsid w:val="001A6A4A"/>
    <w:rsid w:val="001A6C26"/>
    <w:rsid w:val="001A729D"/>
    <w:rsid w:val="001B0028"/>
    <w:rsid w:val="001B0D82"/>
    <w:rsid w:val="001B1A55"/>
    <w:rsid w:val="001B1A8B"/>
    <w:rsid w:val="001B2AD5"/>
    <w:rsid w:val="001B2BCD"/>
    <w:rsid w:val="001B2E58"/>
    <w:rsid w:val="001B35BD"/>
    <w:rsid w:val="001B4228"/>
    <w:rsid w:val="001B546F"/>
    <w:rsid w:val="001B5AAB"/>
    <w:rsid w:val="001B5CD6"/>
    <w:rsid w:val="001B5F77"/>
    <w:rsid w:val="001B760A"/>
    <w:rsid w:val="001B7C02"/>
    <w:rsid w:val="001C11E5"/>
    <w:rsid w:val="001C19B1"/>
    <w:rsid w:val="001C1E12"/>
    <w:rsid w:val="001C2777"/>
    <w:rsid w:val="001C35DE"/>
    <w:rsid w:val="001C3FD9"/>
    <w:rsid w:val="001C48E4"/>
    <w:rsid w:val="001C6F7A"/>
    <w:rsid w:val="001D1134"/>
    <w:rsid w:val="001D1E9B"/>
    <w:rsid w:val="001D1F35"/>
    <w:rsid w:val="001D4A92"/>
    <w:rsid w:val="001D4DFB"/>
    <w:rsid w:val="001D757F"/>
    <w:rsid w:val="001E1C58"/>
    <w:rsid w:val="001E3372"/>
    <w:rsid w:val="001E3C24"/>
    <w:rsid w:val="001E3DC4"/>
    <w:rsid w:val="001E4F8D"/>
    <w:rsid w:val="001E58BA"/>
    <w:rsid w:val="001E5944"/>
    <w:rsid w:val="001E5E1E"/>
    <w:rsid w:val="001E6503"/>
    <w:rsid w:val="001E681A"/>
    <w:rsid w:val="001F08C0"/>
    <w:rsid w:val="001F0FE0"/>
    <w:rsid w:val="001F2971"/>
    <w:rsid w:val="001F30F7"/>
    <w:rsid w:val="001F491A"/>
    <w:rsid w:val="001F4D8A"/>
    <w:rsid w:val="001F5365"/>
    <w:rsid w:val="001F545F"/>
    <w:rsid w:val="001F54D6"/>
    <w:rsid w:val="001F5C20"/>
    <w:rsid w:val="001F64CD"/>
    <w:rsid w:val="001F6B0F"/>
    <w:rsid w:val="001F7988"/>
    <w:rsid w:val="00200310"/>
    <w:rsid w:val="00200C8A"/>
    <w:rsid w:val="00201459"/>
    <w:rsid w:val="00203412"/>
    <w:rsid w:val="00203900"/>
    <w:rsid w:val="00203C6B"/>
    <w:rsid w:val="00203D13"/>
    <w:rsid w:val="00203FB2"/>
    <w:rsid w:val="002052E8"/>
    <w:rsid w:val="00206374"/>
    <w:rsid w:val="00206C37"/>
    <w:rsid w:val="00210C14"/>
    <w:rsid w:val="00211219"/>
    <w:rsid w:val="002112DB"/>
    <w:rsid w:val="00211802"/>
    <w:rsid w:val="00212A0F"/>
    <w:rsid w:val="0021395E"/>
    <w:rsid w:val="00214393"/>
    <w:rsid w:val="002146AC"/>
    <w:rsid w:val="00216FDD"/>
    <w:rsid w:val="00220DC8"/>
    <w:rsid w:val="002213B4"/>
    <w:rsid w:val="002218B4"/>
    <w:rsid w:val="00224CCB"/>
    <w:rsid w:val="00225F4D"/>
    <w:rsid w:val="002300B5"/>
    <w:rsid w:val="00230FF6"/>
    <w:rsid w:val="0023103F"/>
    <w:rsid w:val="00231DA2"/>
    <w:rsid w:val="002323B4"/>
    <w:rsid w:val="002323CC"/>
    <w:rsid w:val="00232E21"/>
    <w:rsid w:val="00233AA7"/>
    <w:rsid w:val="002349AE"/>
    <w:rsid w:val="002356FF"/>
    <w:rsid w:val="0023619B"/>
    <w:rsid w:val="00236255"/>
    <w:rsid w:val="00237FEB"/>
    <w:rsid w:val="00240659"/>
    <w:rsid w:val="00240662"/>
    <w:rsid w:val="00240CB9"/>
    <w:rsid w:val="00242303"/>
    <w:rsid w:val="002423E7"/>
    <w:rsid w:val="00242409"/>
    <w:rsid w:val="002425B5"/>
    <w:rsid w:val="0024306F"/>
    <w:rsid w:val="0024554D"/>
    <w:rsid w:val="002458D2"/>
    <w:rsid w:val="002465C4"/>
    <w:rsid w:val="00247FA9"/>
    <w:rsid w:val="00250284"/>
    <w:rsid w:val="00252956"/>
    <w:rsid w:val="00252D62"/>
    <w:rsid w:val="00253423"/>
    <w:rsid w:val="00253A5D"/>
    <w:rsid w:val="00254014"/>
    <w:rsid w:val="002545EF"/>
    <w:rsid w:val="00255060"/>
    <w:rsid w:val="00255369"/>
    <w:rsid w:val="00256F72"/>
    <w:rsid w:val="00257026"/>
    <w:rsid w:val="00257098"/>
    <w:rsid w:val="00257841"/>
    <w:rsid w:val="002604F0"/>
    <w:rsid w:val="00260A1D"/>
    <w:rsid w:val="00260FD9"/>
    <w:rsid w:val="00261358"/>
    <w:rsid w:val="0026178A"/>
    <w:rsid w:val="00261F83"/>
    <w:rsid w:val="00262263"/>
    <w:rsid w:val="00262997"/>
    <w:rsid w:val="002632C3"/>
    <w:rsid w:val="00263440"/>
    <w:rsid w:val="00263FB9"/>
    <w:rsid w:val="00264273"/>
    <w:rsid w:val="00264E10"/>
    <w:rsid w:val="00265CDE"/>
    <w:rsid w:val="00266714"/>
    <w:rsid w:val="0026707A"/>
    <w:rsid w:val="002676AC"/>
    <w:rsid w:val="00267CC8"/>
    <w:rsid w:val="002708B3"/>
    <w:rsid w:val="00270E56"/>
    <w:rsid w:val="002719E8"/>
    <w:rsid w:val="00272A5F"/>
    <w:rsid w:val="00273559"/>
    <w:rsid w:val="00273BA0"/>
    <w:rsid w:val="002744EA"/>
    <w:rsid w:val="00275130"/>
    <w:rsid w:val="00277514"/>
    <w:rsid w:val="00281364"/>
    <w:rsid w:val="00281392"/>
    <w:rsid w:val="00283A6A"/>
    <w:rsid w:val="00284147"/>
    <w:rsid w:val="00284B42"/>
    <w:rsid w:val="00286B93"/>
    <w:rsid w:val="00287D80"/>
    <w:rsid w:val="00290C82"/>
    <w:rsid w:val="0029122F"/>
    <w:rsid w:val="00291470"/>
    <w:rsid w:val="00292365"/>
    <w:rsid w:val="00292526"/>
    <w:rsid w:val="00293060"/>
    <w:rsid w:val="00294620"/>
    <w:rsid w:val="002955B5"/>
    <w:rsid w:val="0029702C"/>
    <w:rsid w:val="00297E5E"/>
    <w:rsid w:val="002A03DC"/>
    <w:rsid w:val="002A08EA"/>
    <w:rsid w:val="002A0980"/>
    <w:rsid w:val="002A2195"/>
    <w:rsid w:val="002A4039"/>
    <w:rsid w:val="002A4F17"/>
    <w:rsid w:val="002A57DE"/>
    <w:rsid w:val="002A70E8"/>
    <w:rsid w:val="002A71B7"/>
    <w:rsid w:val="002A79F1"/>
    <w:rsid w:val="002B0CCB"/>
    <w:rsid w:val="002B1D7C"/>
    <w:rsid w:val="002B1F6B"/>
    <w:rsid w:val="002B3614"/>
    <w:rsid w:val="002B4B00"/>
    <w:rsid w:val="002B5765"/>
    <w:rsid w:val="002B5929"/>
    <w:rsid w:val="002B73CE"/>
    <w:rsid w:val="002C0214"/>
    <w:rsid w:val="002C0CCA"/>
    <w:rsid w:val="002C0D6F"/>
    <w:rsid w:val="002C13CB"/>
    <w:rsid w:val="002C3613"/>
    <w:rsid w:val="002C4C28"/>
    <w:rsid w:val="002C596C"/>
    <w:rsid w:val="002C6F5D"/>
    <w:rsid w:val="002C7562"/>
    <w:rsid w:val="002C7749"/>
    <w:rsid w:val="002C77B4"/>
    <w:rsid w:val="002D0BE7"/>
    <w:rsid w:val="002D19DC"/>
    <w:rsid w:val="002D1E6D"/>
    <w:rsid w:val="002D251A"/>
    <w:rsid w:val="002D2BE8"/>
    <w:rsid w:val="002D35D9"/>
    <w:rsid w:val="002D5D14"/>
    <w:rsid w:val="002E13F5"/>
    <w:rsid w:val="002E4BD4"/>
    <w:rsid w:val="002E4E53"/>
    <w:rsid w:val="002E5399"/>
    <w:rsid w:val="002E5E7D"/>
    <w:rsid w:val="002E64CC"/>
    <w:rsid w:val="002E6A8D"/>
    <w:rsid w:val="002E6B58"/>
    <w:rsid w:val="002E6E37"/>
    <w:rsid w:val="002E7C67"/>
    <w:rsid w:val="002F0B10"/>
    <w:rsid w:val="002F3AFB"/>
    <w:rsid w:val="002F3C22"/>
    <w:rsid w:val="002F4D7E"/>
    <w:rsid w:val="002F5D9D"/>
    <w:rsid w:val="002F65DB"/>
    <w:rsid w:val="002F7107"/>
    <w:rsid w:val="002F7699"/>
    <w:rsid w:val="002F77CD"/>
    <w:rsid w:val="002F7B1B"/>
    <w:rsid w:val="002F7C4E"/>
    <w:rsid w:val="002F7C7C"/>
    <w:rsid w:val="00300514"/>
    <w:rsid w:val="0030106A"/>
    <w:rsid w:val="00301CB7"/>
    <w:rsid w:val="0030200F"/>
    <w:rsid w:val="00302474"/>
    <w:rsid w:val="00302790"/>
    <w:rsid w:val="0030311E"/>
    <w:rsid w:val="00303A81"/>
    <w:rsid w:val="00306137"/>
    <w:rsid w:val="00306DE0"/>
    <w:rsid w:val="00307585"/>
    <w:rsid w:val="003077BC"/>
    <w:rsid w:val="00307DA2"/>
    <w:rsid w:val="003103C5"/>
    <w:rsid w:val="003107C4"/>
    <w:rsid w:val="003119E7"/>
    <w:rsid w:val="00311CA8"/>
    <w:rsid w:val="00311E2A"/>
    <w:rsid w:val="00312747"/>
    <w:rsid w:val="00312EA4"/>
    <w:rsid w:val="00312F53"/>
    <w:rsid w:val="00312FA8"/>
    <w:rsid w:val="0031356A"/>
    <w:rsid w:val="00314A6D"/>
    <w:rsid w:val="00314F28"/>
    <w:rsid w:val="00316AA1"/>
    <w:rsid w:val="00316E69"/>
    <w:rsid w:val="0031704C"/>
    <w:rsid w:val="00317516"/>
    <w:rsid w:val="003208A2"/>
    <w:rsid w:val="00321486"/>
    <w:rsid w:val="00322462"/>
    <w:rsid w:val="00322B26"/>
    <w:rsid w:val="0032331A"/>
    <w:rsid w:val="00323E6B"/>
    <w:rsid w:val="00323FB7"/>
    <w:rsid w:val="003249DE"/>
    <w:rsid w:val="00326082"/>
    <w:rsid w:val="00326CCA"/>
    <w:rsid w:val="003277EC"/>
    <w:rsid w:val="00327941"/>
    <w:rsid w:val="003330BE"/>
    <w:rsid w:val="00334147"/>
    <w:rsid w:val="00336823"/>
    <w:rsid w:val="00336FEB"/>
    <w:rsid w:val="0034010B"/>
    <w:rsid w:val="003411B3"/>
    <w:rsid w:val="00341765"/>
    <w:rsid w:val="003427A1"/>
    <w:rsid w:val="003434E0"/>
    <w:rsid w:val="0034394A"/>
    <w:rsid w:val="00343CF1"/>
    <w:rsid w:val="00344E7D"/>
    <w:rsid w:val="00345497"/>
    <w:rsid w:val="00345F06"/>
    <w:rsid w:val="003470C8"/>
    <w:rsid w:val="00347814"/>
    <w:rsid w:val="00350759"/>
    <w:rsid w:val="003510A1"/>
    <w:rsid w:val="0035282E"/>
    <w:rsid w:val="003535CA"/>
    <w:rsid w:val="00353DCB"/>
    <w:rsid w:val="00354725"/>
    <w:rsid w:val="003552A2"/>
    <w:rsid w:val="003556BE"/>
    <w:rsid w:val="00360680"/>
    <w:rsid w:val="00361FDD"/>
    <w:rsid w:val="00362E36"/>
    <w:rsid w:val="00363E23"/>
    <w:rsid w:val="00364015"/>
    <w:rsid w:val="00364584"/>
    <w:rsid w:val="00364E72"/>
    <w:rsid w:val="00366CAB"/>
    <w:rsid w:val="003679B9"/>
    <w:rsid w:val="0037139D"/>
    <w:rsid w:val="00371B35"/>
    <w:rsid w:val="003740CD"/>
    <w:rsid w:val="00375A63"/>
    <w:rsid w:val="00376121"/>
    <w:rsid w:val="00377143"/>
    <w:rsid w:val="00380023"/>
    <w:rsid w:val="00381992"/>
    <w:rsid w:val="003821BF"/>
    <w:rsid w:val="0038485D"/>
    <w:rsid w:val="003848DC"/>
    <w:rsid w:val="00384B6B"/>
    <w:rsid w:val="00385906"/>
    <w:rsid w:val="003869FF"/>
    <w:rsid w:val="00386B9F"/>
    <w:rsid w:val="00386D45"/>
    <w:rsid w:val="00390EC5"/>
    <w:rsid w:val="00391388"/>
    <w:rsid w:val="003913C6"/>
    <w:rsid w:val="00391C0A"/>
    <w:rsid w:val="00393C70"/>
    <w:rsid w:val="00394C4C"/>
    <w:rsid w:val="00397475"/>
    <w:rsid w:val="003A015B"/>
    <w:rsid w:val="003A07EE"/>
    <w:rsid w:val="003A115E"/>
    <w:rsid w:val="003A18D2"/>
    <w:rsid w:val="003A1973"/>
    <w:rsid w:val="003A255A"/>
    <w:rsid w:val="003A28A2"/>
    <w:rsid w:val="003A32DA"/>
    <w:rsid w:val="003A35D5"/>
    <w:rsid w:val="003A3710"/>
    <w:rsid w:val="003A4D31"/>
    <w:rsid w:val="003B053A"/>
    <w:rsid w:val="003B0960"/>
    <w:rsid w:val="003B0A23"/>
    <w:rsid w:val="003B0BCF"/>
    <w:rsid w:val="003B12B8"/>
    <w:rsid w:val="003B14EB"/>
    <w:rsid w:val="003B213D"/>
    <w:rsid w:val="003B3A4F"/>
    <w:rsid w:val="003B41F8"/>
    <w:rsid w:val="003B64EB"/>
    <w:rsid w:val="003B657B"/>
    <w:rsid w:val="003B7E7B"/>
    <w:rsid w:val="003C0A6F"/>
    <w:rsid w:val="003C1D4D"/>
    <w:rsid w:val="003C263B"/>
    <w:rsid w:val="003C2EC6"/>
    <w:rsid w:val="003C359F"/>
    <w:rsid w:val="003C3D0C"/>
    <w:rsid w:val="003C55ED"/>
    <w:rsid w:val="003C564F"/>
    <w:rsid w:val="003C73D1"/>
    <w:rsid w:val="003C7F9C"/>
    <w:rsid w:val="003D081E"/>
    <w:rsid w:val="003D1898"/>
    <w:rsid w:val="003D201B"/>
    <w:rsid w:val="003D3399"/>
    <w:rsid w:val="003D3D26"/>
    <w:rsid w:val="003D4392"/>
    <w:rsid w:val="003D4857"/>
    <w:rsid w:val="003D49A3"/>
    <w:rsid w:val="003D59DC"/>
    <w:rsid w:val="003D6059"/>
    <w:rsid w:val="003D64B0"/>
    <w:rsid w:val="003D6661"/>
    <w:rsid w:val="003D7503"/>
    <w:rsid w:val="003D7DB1"/>
    <w:rsid w:val="003E06A4"/>
    <w:rsid w:val="003E196B"/>
    <w:rsid w:val="003E2770"/>
    <w:rsid w:val="003E325D"/>
    <w:rsid w:val="003E4046"/>
    <w:rsid w:val="003E414C"/>
    <w:rsid w:val="003E5CE3"/>
    <w:rsid w:val="003E6BA2"/>
    <w:rsid w:val="003E6CAF"/>
    <w:rsid w:val="003F1E9C"/>
    <w:rsid w:val="003F263F"/>
    <w:rsid w:val="003F6778"/>
    <w:rsid w:val="003F7B8A"/>
    <w:rsid w:val="003F7D53"/>
    <w:rsid w:val="004024ED"/>
    <w:rsid w:val="00403A0E"/>
    <w:rsid w:val="00406EFB"/>
    <w:rsid w:val="00407A96"/>
    <w:rsid w:val="00410026"/>
    <w:rsid w:val="0041045B"/>
    <w:rsid w:val="0041143A"/>
    <w:rsid w:val="0041244D"/>
    <w:rsid w:val="00413564"/>
    <w:rsid w:val="0041541C"/>
    <w:rsid w:val="0041684F"/>
    <w:rsid w:val="00416940"/>
    <w:rsid w:val="00420829"/>
    <w:rsid w:val="00420CD0"/>
    <w:rsid w:val="00421BE4"/>
    <w:rsid w:val="00422C72"/>
    <w:rsid w:val="00423776"/>
    <w:rsid w:val="00425373"/>
    <w:rsid w:val="0042544E"/>
    <w:rsid w:val="004260A2"/>
    <w:rsid w:val="0042615C"/>
    <w:rsid w:val="0042619F"/>
    <w:rsid w:val="004309C3"/>
    <w:rsid w:val="00430A3F"/>
    <w:rsid w:val="00430C8E"/>
    <w:rsid w:val="00431353"/>
    <w:rsid w:val="004313E3"/>
    <w:rsid w:val="004327BB"/>
    <w:rsid w:val="00435F34"/>
    <w:rsid w:val="004361F0"/>
    <w:rsid w:val="00437325"/>
    <w:rsid w:val="00437F7A"/>
    <w:rsid w:val="004404C4"/>
    <w:rsid w:val="004410D9"/>
    <w:rsid w:val="00444B5F"/>
    <w:rsid w:val="00444C1F"/>
    <w:rsid w:val="00445625"/>
    <w:rsid w:val="00445A41"/>
    <w:rsid w:val="0044612B"/>
    <w:rsid w:val="004501AD"/>
    <w:rsid w:val="004509F8"/>
    <w:rsid w:val="00451A90"/>
    <w:rsid w:val="00452BAF"/>
    <w:rsid w:val="004532E8"/>
    <w:rsid w:val="00453AF6"/>
    <w:rsid w:val="00453BDA"/>
    <w:rsid w:val="00456172"/>
    <w:rsid w:val="0046203C"/>
    <w:rsid w:val="0046247F"/>
    <w:rsid w:val="004630EB"/>
    <w:rsid w:val="004639E6"/>
    <w:rsid w:val="00464BA6"/>
    <w:rsid w:val="00464EE1"/>
    <w:rsid w:val="00465031"/>
    <w:rsid w:val="004653D4"/>
    <w:rsid w:val="00466210"/>
    <w:rsid w:val="004676A0"/>
    <w:rsid w:val="00467C4E"/>
    <w:rsid w:val="00467C84"/>
    <w:rsid w:val="00467E49"/>
    <w:rsid w:val="00467FC8"/>
    <w:rsid w:val="0047095A"/>
    <w:rsid w:val="004712E3"/>
    <w:rsid w:val="00471D41"/>
    <w:rsid w:val="00473BA0"/>
    <w:rsid w:val="004740A3"/>
    <w:rsid w:val="00475B8C"/>
    <w:rsid w:val="00477BDC"/>
    <w:rsid w:val="004807D7"/>
    <w:rsid w:val="00480E45"/>
    <w:rsid w:val="00481596"/>
    <w:rsid w:val="004820F7"/>
    <w:rsid w:val="00482612"/>
    <w:rsid w:val="004827C4"/>
    <w:rsid w:val="00482F9D"/>
    <w:rsid w:val="004830A0"/>
    <w:rsid w:val="004830E5"/>
    <w:rsid w:val="00484442"/>
    <w:rsid w:val="00486A0E"/>
    <w:rsid w:val="004874F0"/>
    <w:rsid w:val="00487B17"/>
    <w:rsid w:val="0049027B"/>
    <w:rsid w:val="00491838"/>
    <w:rsid w:val="0049360F"/>
    <w:rsid w:val="004962FE"/>
    <w:rsid w:val="004A19F1"/>
    <w:rsid w:val="004A1B72"/>
    <w:rsid w:val="004A2127"/>
    <w:rsid w:val="004A2BE2"/>
    <w:rsid w:val="004A2C51"/>
    <w:rsid w:val="004A2DCA"/>
    <w:rsid w:val="004A424A"/>
    <w:rsid w:val="004A458D"/>
    <w:rsid w:val="004A4B98"/>
    <w:rsid w:val="004A4D73"/>
    <w:rsid w:val="004A50DA"/>
    <w:rsid w:val="004A5AD6"/>
    <w:rsid w:val="004A734D"/>
    <w:rsid w:val="004A79C7"/>
    <w:rsid w:val="004B0D71"/>
    <w:rsid w:val="004B1C4C"/>
    <w:rsid w:val="004B2D86"/>
    <w:rsid w:val="004B3FB8"/>
    <w:rsid w:val="004B6AC2"/>
    <w:rsid w:val="004B7FC7"/>
    <w:rsid w:val="004C04F0"/>
    <w:rsid w:val="004C14BD"/>
    <w:rsid w:val="004C1B0A"/>
    <w:rsid w:val="004C22CB"/>
    <w:rsid w:val="004C3DDB"/>
    <w:rsid w:val="004C42A0"/>
    <w:rsid w:val="004C48BD"/>
    <w:rsid w:val="004C50DE"/>
    <w:rsid w:val="004C63EB"/>
    <w:rsid w:val="004C6481"/>
    <w:rsid w:val="004C722C"/>
    <w:rsid w:val="004D2186"/>
    <w:rsid w:val="004D261B"/>
    <w:rsid w:val="004D2D81"/>
    <w:rsid w:val="004D3147"/>
    <w:rsid w:val="004D64AA"/>
    <w:rsid w:val="004D68BF"/>
    <w:rsid w:val="004D699A"/>
    <w:rsid w:val="004D6D61"/>
    <w:rsid w:val="004D738F"/>
    <w:rsid w:val="004E0A06"/>
    <w:rsid w:val="004E0A30"/>
    <w:rsid w:val="004E2AD9"/>
    <w:rsid w:val="004E2C7F"/>
    <w:rsid w:val="004E3BC8"/>
    <w:rsid w:val="004E4FC4"/>
    <w:rsid w:val="004E5121"/>
    <w:rsid w:val="004E6239"/>
    <w:rsid w:val="004E770C"/>
    <w:rsid w:val="004E77BE"/>
    <w:rsid w:val="004F1D5F"/>
    <w:rsid w:val="004F4B04"/>
    <w:rsid w:val="004F5143"/>
    <w:rsid w:val="004F7C33"/>
    <w:rsid w:val="00500032"/>
    <w:rsid w:val="00500804"/>
    <w:rsid w:val="00500B01"/>
    <w:rsid w:val="00502012"/>
    <w:rsid w:val="005024FD"/>
    <w:rsid w:val="00502C84"/>
    <w:rsid w:val="00502DBC"/>
    <w:rsid w:val="00503735"/>
    <w:rsid w:val="0050441E"/>
    <w:rsid w:val="005047AE"/>
    <w:rsid w:val="005067E7"/>
    <w:rsid w:val="00507FA5"/>
    <w:rsid w:val="005102C4"/>
    <w:rsid w:val="00510358"/>
    <w:rsid w:val="0051046D"/>
    <w:rsid w:val="00510B4E"/>
    <w:rsid w:val="0051155E"/>
    <w:rsid w:val="0051177F"/>
    <w:rsid w:val="00512682"/>
    <w:rsid w:val="00512C98"/>
    <w:rsid w:val="005138D7"/>
    <w:rsid w:val="00513C4D"/>
    <w:rsid w:val="00514BD2"/>
    <w:rsid w:val="005163E6"/>
    <w:rsid w:val="005172EF"/>
    <w:rsid w:val="005176C5"/>
    <w:rsid w:val="0052069A"/>
    <w:rsid w:val="005228E7"/>
    <w:rsid w:val="00522998"/>
    <w:rsid w:val="00523049"/>
    <w:rsid w:val="005241CE"/>
    <w:rsid w:val="00524568"/>
    <w:rsid w:val="00524C91"/>
    <w:rsid w:val="00524FF2"/>
    <w:rsid w:val="0052551F"/>
    <w:rsid w:val="005256C2"/>
    <w:rsid w:val="00525711"/>
    <w:rsid w:val="0052587E"/>
    <w:rsid w:val="0052743E"/>
    <w:rsid w:val="00530138"/>
    <w:rsid w:val="00530535"/>
    <w:rsid w:val="005324E6"/>
    <w:rsid w:val="00533DC2"/>
    <w:rsid w:val="00535DD4"/>
    <w:rsid w:val="005361F8"/>
    <w:rsid w:val="00536F66"/>
    <w:rsid w:val="0054164E"/>
    <w:rsid w:val="00543689"/>
    <w:rsid w:val="005444EB"/>
    <w:rsid w:val="005460C4"/>
    <w:rsid w:val="005475FF"/>
    <w:rsid w:val="005508E0"/>
    <w:rsid w:val="0055100E"/>
    <w:rsid w:val="00552390"/>
    <w:rsid w:val="00552685"/>
    <w:rsid w:val="005530E6"/>
    <w:rsid w:val="005537D1"/>
    <w:rsid w:val="005545F7"/>
    <w:rsid w:val="00554B1A"/>
    <w:rsid w:val="00555B76"/>
    <w:rsid w:val="00555C8B"/>
    <w:rsid w:val="00555E57"/>
    <w:rsid w:val="0055619B"/>
    <w:rsid w:val="00556566"/>
    <w:rsid w:val="005624EA"/>
    <w:rsid w:val="00562B17"/>
    <w:rsid w:val="005630D9"/>
    <w:rsid w:val="005632E2"/>
    <w:rsid w:val="005633A2"/>
    <w:rsid w:val="00563A79"/>
    <w:rsid w:val="00563F39"/>
    <w:rsid w:val="005644EE"/>
    <w:rsid w:val="005647C3"/>
    <w:rsid w:val="005660A7"/>
    <w:rsid w:val="0056741A"/>
    <w:rsid w:val="0057067B"/>
    <w:rsid w:val="00570780"/>
    <w:rsid w:val="00572093"/>
    <w:rsid w:val="005720A5"/>
    <w:rsid w:val="005721E4"/>
    <w:rsid w:val="00572E4B"/>
    <w:rsid w:val="00573889"/>
    <w:rsid w:val="00573FFD"/>
    <w:rsid w:val="0057470D"/>
    <w:rsid w:val="00574A75"/>
    <w:rsid w:val="00575F55"/>
    <w:rsid w:val="0058340E"/>
    <w:rsid w:val="0058352B"/>
    <w:rsid w:val="00583CDC"/>
    <w:rsid w:val="00584801"/>
    <w:rsid w:val="00585612"/>
    <w:rsid w:val="005917A0"/>
    <w:rsid w:val="00594A66"/>
    <w:rsid w:val="00594EB6"/>
    <w:rsid w:val="005955D6"/>
    <w:rsid w:val="005975C3"/>
    <w:rsid w:val="00597BB7"/>
    <w:rsid w:val="00597D76"/>
    <w:rsid w:val="005A04BD"/>
    <w:rsid w:val="005A1CA3"/>
    <w:rsid w:val="005A2B3A"/>
    <w:rsid w:val="005A2D11"/>
    <w:rsid w:val="005A34AB"/>
    <w:rsid w:val="005A5303"/>
    <w:rsid w:val="005A5B10"/>
    <w:rsid w:val="005A7FC3"/>
    <w:rsid w:val="005B09CD"/>
    <w:rsid w:val="005B11A5"/>
    <w:rsid w:val="005B2903"/>
    <w:rsid w:val="005B5AFF"/>
    <w:rsid w:val="005B7CF0"/>
    <w:rsid w:val="005C0805"/>
    <w:rsid w:val="005C140F"/>
    <w:rsid w:val="005C156D"/>
    <w:rsid w:val="005C372F"/>
    <w:rsid w:val="005C5FA2"/>
    <w:rsid w:val="005C681A"/>
    <w:rsid w:val="005C70FE"/>
    <w:rsid w:val="005D07BD"/>
    <w:rsid w:val="005D196D"/>
    <w:rsid w:val="005D5D63"/>
    <w:rsid w:val="005D74F1"/>
    <w:rsid w:val="005E1126"/>
    <w:rsid w:val="005E2E9E"/>
    <w:rsid w:val="005E42D3"/>
    <w:rsid w:val="005E4CC2"/>
    <w:rsid w:val="005E598D"/>
    <w:rsid w:val="005E68FC"/>
    <w:rsid w:val="005E6A6E"/>
    <w:rsid w:val="005E7777"/>
    <w:rsid w:val="005F0713"/>
    <w:rsid w:val="005F0AF2"/>
    <w:rsid w:val="005F2F01"/>
    <w:rsid w:val="005F2F0F"/>
    <w:rsid w:val="005F3084"/>
    <w:rsid w:val="005F3121"/>
    <w:rsid w:val="005F3D79"/>
    <w:rsid w:val="005F48E6"/>
    <w:rsid w:val="005F4DAC"/>
    <w:rsid w:val="005F59D1"/>
    <w:rsid w:val="005F6232"/>
    <w:rsid w:val="005F62DE"/>
    <w:rsid w:val="005F69AA"/>
    <w:rsid w:val="005F6EA6"/>
    <w:rsid w:val="005F7766"/>
    <w:rsid w:val="005F7A25"/>
    <w:rsid w:val="0060007B"/>
    <w:rsid w:val="0060118C"/>
    <w:rsid w:val="00601621"/>
    <w:rsid w:val="00601ECE"/>
    <w:rsid w:val="0060384C"/>
    <w:rsid w:val="00603B41"/>
    <w:rsid w:val="00603CA0"/>
    <w:rsid w:val="006057D7"/>
    <w:rsid w:val="00605F2E"/>
    <w:rsid w:val="00606A70"/>
    <w:rsid w:val="00607269"/>
    <w:rsid w:val="00607E1C"/>
    <w:rsid w:val="00607E4E"/>
    <w:rsid w:val="00607FFB"/>
    <w:rsid w:val="006106B7"/>
    <w:rsid w:val="00611C63"/>
    <w:rsid w:val="0061260F"/>
    <w:rsid w:val="00614E1D"/>
    <w:rsid w:val="00616689"/>
    <w:rsid w:val="00616968"/>
    <w:rsid w:val="00616CE1"/>
    <w:rsid w:val="00620A3C"/>
    <w:rsid w:val="00621EF8"/>
    <w:rsid w:val="00622CB3"/>
    <w:rsid w:val="0062352A"/>
    <w:rsid w:val="0062354F"/>
    <w:rsid w:val="006264DF"/>
    <w:rsid w:val="00626C3F"/>
    <w:rsid w:val="00627B27"/>
    <w:rsid w:val="00630572"/>
    <w:rsid w:val="0063444E"/>
    <w:rsid w:val="00635A25"/>
    <w:rsid w:val="0063631F"/>
    <w:rsid w:val="00640529"/>
    <w:rsid w:val="00640683"/>
    <w:rsid w:val="00640A4D"/>
    <w:rsid w:val="00644A68"/>
    <w:rsid w:val="0064607B"/>
    <w:rsid w:val="00646944"/>
    <w:rsid w:val="0064799B"/>
    <w:rsid w:val="00651EA7"/>
    <w:rsid w:val="006547A6"/>
    <w:rsid w:val="006556B6"/>
    <w:rsid w:val="00655BB0"/>
    <w:rsid w:val="00660364"/>
    <w:rsid w:val="00660CF4"/>
    <w:rsid w:val="0066186D"/>
    <w:rsid w:val="00661DE7"/>
    <w:rsid w:val="006623CE"/>
    <w:rsid w:val="00662E21"/>
    <w:rsid w:val="00663472"/>
    <w:rsid w:val="006635D9"/>
    <w:rsid w:val="00663710"/>
    <w:rsid w:val="006640CE"/>
    <w:rsid w:val="006643B0"/>
    <w:rsid w:val="00670F39"/>
    <w:rsid w:val="006719C2"/>
    <w:rsid w:val="0067203B"/>
    <w:rsid w:val="00672812"/>
    <w:rsid w:val="006742D6"/>
    <w:rsid w:val="00674A23"/>
    <w:rsid w:val="006750F5"/>
    <w:rsid w:val="00676597"/>
    <w:rsid w:val="006778C6"/>
    <w:rsid w:val="00681C57"/>
    <w:rsid w:val="006836F4"/>
    <w:rsid w:val="00686AA1"/>
    <w:rsid w:val="006902CD"/>
    <w:rsid w:val="006905E3"/>
    <w:rsid w:val="00691155"/>
    <w:rsid w:val="006948F0"/>
    <w:rsid w:val="006954FA"/>
    <w:rsid w:val="00696249"/>
    <w:rsid w:val="00696383"/>
    <w:rsid w:val="006965F3"/>
    <w:rsid w:val="00696630"/>
    <w:rsid w:val="0069724D"/>
    <w:rsid w:val="006977EB"/>
    <w:rsid w:val="006978F5"/>
    <w:rsid w:val="006A065C"/>
    <w:rsid w:val="006A09E8"/>
    <w:rsid w:val="006A2071"/>
    <w:rsid w:val="006A220A"/>
    <w:rsid w:val="006A258F"/>
    <w:rsid w:val="006A3C2C"/>
    <w:rsid w:val="006A429F"/>
    <w:rsid w:val="006A4898"/>
    <w:rsid w:val="006A4E0D"/>
    <w:rsid w:val="006A60DB"/>
    <w:rsid w:val="006B0192"/>
    <w:rsid w:val="006B1139"/>
    <w:rsid w:val="006B243F"/>
    <w:rsid w:val="006B311D"/>
    <w:rsid w:val="006B3707"/>
    <w:rsid w:val="006B46D0"/>
    <w:rsid w:val="006B5F73"/>
    <w:rsid w:val="006B6AFD"/>
    <w:rsid w:val="006B7D7B"/>
    <w:rsid w:val="006C09BF"/>
    <w:rsid w:val="006C0FFD"/>
    <w:rsid w:val="006C147D"/>
    <w:rsid w:val="006C14A5"/>
    <w:rsid w:val="006C1B55"/>
    <w:rsid w:val="006C1D91"/>
    <w:rsid w:val="006C2399"/>
    <w:rsid w:val="006C41FA"/>
    <w:rsid w:val="006C4699"/>
    <w:rsid w:val="006C46A2"/>
    <w:rsid w:val="006C6517"/>
    <w:rsid w:val="006C6E63"/>
    <w:rsid w:val="006C7555"/>
    <w:rsid w:val="006C7C4D"/>
    <w:rsid w:val="006C7C63"/>
    <w:rsid w:val="006C7CAD"/>
    <w:rsid w:val="006D0A90"/>
    <w:rsid w:val="006D0B81"/>
    <w:rsid w:val="006D1E4A"/>
    <w:rsid w:val="006D2AA7"/>
    <w:rsid w:val="006D36A6"/>
    <w:rsid w:val="006D4256"/>
    <w:rsid w:val="006D51F9"/>
    <w:rsid w:val="006D5CCE"/>
    <w:rsid w:val="006D6566"/>
    <w:rsid w:val="006D6B6F"/>
    <w:rsid w:val="006D7F19"/>
    <w:rsid w:val="006E01CB"/>
    <w:rsid w:val="006E0CA2"/>
    <w:rsid w:val="006E10D0"/>
    <w:rsid w:val="006E2E04"/>
    <w:rsid w:val="006E30E9"/>
    <w:rsid w:val="006E35EB"/>
    <w:rsid w:val="006E3F71"/>
    <w:rsid w:val="006E421A"/>
    <w:rsid w:val="006E4473"/>
    <w:rsid w:val="006E4621"/>
    <w:rsid w:val="006E4E10"/>
    <w:rsid w:val="006E4F31"/>
    <w:rsid w:val="006E76F7"/>
    <w:rsid w:val="006E7C4F"/>
    <w:rsid w:val="006F19BD"/>
    <w:rsid w:val="006F2FE5"/>
    <w:rsid w:val="006F3EC5"/>
    <w:rsid w:val="006F40D6"/>
    <w:rsid w:val="006F4383"/>
    <w:rsid w:val="00700AF1"/>
    <w:rsid w:val="0070105E"/>
    <w:rsid w:val="007018C8"/>
    <w:rsid w:val="00701C19"/>
    <w:rsid w:val="00703D9F"/>
    <w:rsid w:val="007043D1"/>
    <w:rsid w:val="00704455"/>
    <w:rsid w:val="00704B9A"/>
    <w:rsid w:val="007057AB"/>
    <w:rsid w:val="0071050F"/>
    <w:rsid w:val="00712618"/>
    <w:rsid w:val="00712C2F"/>
    <w:rsid w:val="0071354F"/>
    <w:rsid w:val="00715306"/>
    <w:rsid w:val="00716E0E"/>
    <w:rsid w:val="0072072C"/>
    <w:rsid w:val="0072264C"/>
    <w:rsid w:val="00724426"/>
    <w:rsid w:val="00724C8E"/>
    <w:rsid w:val="00725470"/>
    <w:rsid w:val="007254B8"/>
    <w:rsid w:val="007269F8"/>
    <w:rsid w:val="00730326"/>
    <w:rsid w:val="007303A1"/>
    <w:rsid w:val="0073082E"/>
    <w:rsid w:val="007316DE"/>
    <w:rsid w:val="007329FA"/>
    <w:rsid w:val="00733137"/>
    <w:rsid w:val="00733D14"/>
    <w:rsid w:val="00733DE1"/>
    <w:rsid w:val="0073437C"/>
    <w:rsid w:val="00736292"/>
    <w:rsid w:val="00740822"/>
    <w:rsid w:val="00740BA3"/>
    <w:rsid w:val="00741318"/>
    <w:rsid w:val="00742D0A"/>
    <w:rsid w:val="0074355C"/>
    <w:rsid w:val="0074381E"/>
    <w:rsid w:val="00743F95"/>
    <w:rsid w:val="00744335"/>
    <w:rsid w:val="00745FA0"/>
    <w:rsid w:val="00746CAD"/>
    <w:rsid w:val="007506BC"/>
    <w:rsid w:val="00750C4E"/>
    <w:rsid w:val="00750D99"/>
    <w:rsid w:val="00751EBC"/>
    <w:rsid w:val="007523D2"/>
    <w:rsid w:val="00752605"/>
    <w:rsid w:val="00752CB8"/>
    <w:rsid w:val="00752DFA"/>
    <w:rsid w:val="00753063"/>
    <w:rsid w:val="0075539F"/>
    <w:rsid w:val="00756B81"/>
    <w:rsid w:val="00757650"/>
    <w:rsid w:val="00757A4D"/>
    <w:rsid w:val="00757EC4"/>
    <w:rsid w:val="007615E5"/>
    <w:rsid w:val="007633ED"/>
    <w:rsid w:val="007634EE"/>
    <w:rsid w:val="007644D5"/>
    <w:rsid w:val="00765A82"/>
    <w:rsid w:val="007666AE"/>
    <w:rsid w:val="007677D1"/>
    <w:rsid w:val="007713D2"/>
    <w:rsid w:val="00771A3D"/>
    <w:rsid w:val="00771B03"/>
    <w:rsid w:val="007728C4"/>
    <w:rsid w:val="00772C17"/>
    <w:rsid w:val="00775A00"/>
    <w:rsid w:val="00776A07"/>
    <w:rsid w:val="00776EC1"/>
    <w:rsid w:val="007805B3"/>
    <w:rsid w:val="00782C46"/>
    <w:rsid w:val="007838FB"/>
    <w:rsid w:val="007860D8"/>
    <w:rsid w:val="007922B3"/>
    <w:rsid w:val="00794ABD"/>
    <w:rsid w:val="00794D4F"/>
    <w:rsid w:val="00795C5E"/>
    <w:rsid w:val="00795EDC"/>
    <w:rsid w:val="0079690E"/>
    <w:rsid w:val="00796EF6"/>
    <w:rsid w:val="00797E72"/>
    <w:rsid w:val="007A01E9"/>
    <w:rsid w:val="007A23B7"/>
    <w:rsid w:val="007A4BF2"/>
    <w:rsid w:val="007A5123"/>
    <w:rsid w:val="007A52FC"/>
    <w:rsid w:val="007A5DF9"/>
    <w:rsid w:val="007A66E6"/>
    <w:rsid w:val="007A6AEE"/>
    <w:rsid w:val="007B002D"/>
    <w:rsid w:val="007B0472"/>
    <w:rsid w:val="007B04FC"/>
    <w:rsid w:val="007B1852"/>
    <w:rsid w:val="007B3831"/>
    <w:rsid w:val="007B5AB6"/>
    <w:rsid w:val="007B6906"/>
    <w:rsid w:val="007B6DA3"/>
    <w:rsid w:val="007B77B2"/>
    <w:rsid w:val="007B77FA"/>
    <w:rsid w:val="007B7C44"/>
    <w:rsid w:val="007C027D"/>
    <w:rsid w:val="007C0F92"/>
    <w:rsid w:val="007C138A"/>
    <w:rsid w:val="007C28AE"/>
    <w:rsid w:val="007C2B06"/>
    <w:rsid w:val="007C4648"/>
    <w:rsid w:val="007C4AD0"/>
    <w:rsid w:val="007C5C63"/>
    <w:rsid w:val="007C5DB9"/>
    <w:rsid w:val="007C602E"/>
    <w:rsid w:val="007C6766"/>
    <w:rsid w:val="007C7473"/>
    <w:rsid w:val="007C74A1"/>
    <w:rsid w:val="007D1F12"/>
    <w:rsid w:val="007D1F75"/>
    <w:rsid w:val="007D2CF5"/>
    <w:rsid w:val="007D32BE"/>
    <w:rsid w:val="007D3BEC"/>
    <w:rsid w:val="007D3F43"/>
    <w:rsid w:val="007D419B"/>
    <w:rsid w:val="007D4DB5"/>
    <w:rsid w:val="007E0AFC"/>
    <w:rsid w:val="007E25A5"/>
    <w:rsid w:val="007E2D7F"/>
    <w:rsid w:val="007E3222"/>
    <w:rsid w:val="007E5290"/>
    <w:rsid w:val="007F04DE"/>
    <w:rsid w:val="007F0B26"/>
    <w:rsid w:val="007F2320"/>
    <w:rsid w:val="007F5A4D"/>
    <w:rsid w:val="007F6BCF"/>
    <w:rsid w:val="007F6D27"/>
    <w:rsid w:val="00800E42"/>
    <w:rsid w:val="00804EFA"/>
    <w:rsid w:val="00804F4A"/>
    <w:rsid w:val="0080515B"/>
    <w:rsid w:val="008072F7"/>
    <w:rsid w:val="00807412"/>
    <w:rsid w:val="0080767A"/>
    <w:rsid w:val="00807DB3"/>
    <w:rsid w:val="00811791"/>
    <w:rsid w:val="00811910"/>
    <w:rsid w:val="00812440"/>
    <w:rsid w:val="008137C6"/>
    <w:rsid w:val="00816BD3"/>
    <w:rsid w:val="00817B2E"/>
    <w:rsid w:val="008205C3"/>
    <w:rsid w:val="00821348"/>
    <w:rsid w:val="00821BF5"/>
    <w:rsid w:val="00821C80"/>
    <w:rsid w:val="00822CB9"/>
    <w:rsid w:val="00823EC6"/>
    <w:rsid w:val="00823F5B"/>
    <w:rsid w:val="00824093"/>
    <w:rsid w:val="00824D27"/>
    <w:rsid w:val="008252C6"/>
    <w:rsid w:val="00825DBF"/>
    <w:rsid w:val="00826FC5"/>
    <w:rsid w:val="00827193"/>
    <w:rsid w:val="00827D83"/>
    <w:rsid w:val="00827F72"/>
    <w:rsid w:val="0083014D"/>
    <w:rsid w:val="008302EB"/>
    <w:rsid w:val="008306C2"/>
    <w:rsid w:val="00830A4A"/>
    <w:rsid w:val="00830DFB"/>
    <w:rsid w:val="00832055"/>
    <w:rsid w:val="00832B0A"/>
    <w:rsid w:val="00832D08"/>
    <w:rsid w:val="00833327"/>
    <w:rsid w:val="00833821"/>
    <w:rsid w:val="008359B7"/>
    <w:rsid w:val="00837ABD"/>
    <w:rsid w:val="008408DA"/>
    <w:rsid w:val="00840C96"/>
    <w:rsid w:val="00840E65"/>
    <w:rsid w:val="00843163"/>
    <w:rsid w:val="00844408"/>
    <w:rsid w:val="00844716"/>
    <w:rsid w:val="00844BBD"/>
    <w:rsid w:val="00845099"/>
    <w:rsid w:val="008457FC"/>
    <w:rsid w:val="00845947"/>
    <w:rsid w:val="00846CC9"/>
    <w:rsid w:val="00846E62"/>
    <w:rsid w:val="00847DC9"/>
    <w:rsid w:val="00847FFA"/>
    <w:rsid w:val="00852713"/>
    <w:rsid w:val="00852D28"/>
    <w:rsid w:val="00854373"/>
    <w:rsid w:val="008544EF"/>
    <w:rsid w:val="008551BC"/>
    <w:rsid w:val="00855BA9"/>
    <w:rsid w:val="0085626D"/>
    <w:rsid w:val="00857035"/>
    <w:rsid w:val="00860C8E"/>
    <w:rsid w:val="00861023"/>
    <w:rsid w:val="008628D6"/>
    <w:rsid w:val="008629BC"/>
    <w:rsid w:val="00863CDA"/>
    <w:rsid w:val="00865009"/>
    <w:rsid w:val="0086525A"/>
    <w:rsid w:val="00866BAE"/>
    <w:rsid w:val="00870797"/>
    <w:rsid w:val="00874100"/>
    <w:rsid w:val="00874329"/>
    <w:rsid w:val="008747AE"/>
    <w:rsid w:val="008752F9"/>
    <w:rsid w:val="008754FC"/>
    <w:rsid w:val="00877E47"/>
    <w:rsid w:val="0088044C"/>
    <w:rsid w:val="0088119B"/>
    <w:rsid w:val="00882362"/>
    <w:rsid w:val="00882824"/>
    <w:rsid w:val="0088285A"/>
    <w:rsid w:val="00884FAF"/>
    <w:rsid w:val="00885762"/>
    <w:rsid w:val="00886810"/>
    <w:rsid w:val="00886AF0"/>
    <w:rsid w:val="008900DA"/>
    <w:rsid w:val="008901EF"/>
    <w:rsid w:val="00890381"/>
    <w:rsid w:val="0089074E"/>
    <w:rsid w:val="00890F96"/>
    <w:rsid w:val="008913F1"/>
    <w:rsid w:val="00891B4E"/>
    <w:rsid w:val="008938B1"/>
    <w:rsid w:val="00893C6C"/>
    <w:rsid w:val="00894164"/>
    <w:rsid w:val="008954F4"/>
    <w:rsid w:val="008957A3"/>
    <w:rsid w:val="00895AC2"/>
    <w:rsid w:val="00897F76"/>
    <w:rsid w:val="008A03D0"/>
    <w:rsid w:val="008A1DEE"/>
    <w:rsid w:val="008A1F7C"/>
    <w:rsid w:val="008A2FFE"/>
    <w:rsid w:val="008A3FA8"/>
    <w:rsid w:val="008A4079"/>
    <w:rsid w:val="008A49B6"/>
    <w:rsid w:val="008A5E97"/>
    <w:rsid w:val="008A65A5"/>
    <w:rsid w:val="008B0AA9"/>
    <w:rsid w:val="008B2530"/>
    <w:rsid w:val="008B3659"/>
    <w:rsid w:val="008B3A69"/>
    <w:rsid w:val="008B416C"/>
    <w:rsid w:val="008B51EA"/>
    <w:rsid w:val="008B52AD"/>
    <w:rsid w:val="008B6762"/>
    <w:rsid w:val="008B7645"/>
    <w:rsid w:val="008B7786"/>
    <w:rsid w:val="008C031E"/>
    <w:rsid w:val="008C0B21"/>
    <w:rsid w:val="008C19EB"/>
    <w:rsid w:val="008C1A2C"/>
    <w:rsid w:val="008C1DEB"/>
    <w:rsid w:val="008C2241"/>
    <w:rsid w:val="008C3C73"/>
    <w:rsid w:val="008C4288"/>
    <w:rsid w:val="008C4B32"/>
    <w:rsid w:val="008C6B49"/>
    <w:rsid w:val="008C6F84"/>
    <w:rsid w:val="008D0CF3"/>
    <w:rsid w:val="008D0E1A"/>
    <w:rsid w:val="008D3D25"/>
    <w:rsid w:val="008D5D7A"/>
    <w:rsid w:val="008D6149"/>
    <w:rsid w:val="008D619F"/>
    <w:rsid w:val="008D797F"/>
    <w:rsid w:val="008D7EA3"/>
    <w:rsid w:val="008E028E"/>
    <w:rsid w:val="008E0364"/>
    <w:rsid w:val="008E1AF6"/>
    <w:rsid w:val="008E1EA2"/>
    <w:rsid w:val="008E205F"/>
    <w:rsid w:val="008E3989"/>
    <w:rsid w:val="008E41E4"/>
    <w:rsid w:val="008E4612"/>
    <w:rsid w:val="008E4E98"/>
    <w:rsid w:val="008E4FA9"/>
    <w:rsid w:val="008E5FD4"/>
    <w:rsid w:val="008E7D46"/>
    <w:rsid w:val="008F0CE6"/>
    <w:rsid w:val="008F0FF8"/>
    <w:rsid w:val="008F172F"/>
    <w:rsid w:val="008F1A3E"/>
    <w:rsid w:val="008F41B7"/>
    <w:rsid w:val="008F45C1"/>
    <w:rsid w:val="008F5308"/>
    <w:rsid w:val="008F6750"/>
    <w:rsid w:val="008F6DE2"/>
    <w:rsid w:val="008F716B"/>
    <w:rsid w:val="008F742D"/>
    <w:rsid w:val="008F78A5"/>
    <w:rsid w:val="008F7F50"/>
    <w:rsid w:val="0090080B"/>
    <w:rsid w:val="00900E73"/>
    <w:rsid w:val="009020E3"/>
    <w:rsid w:val="00904561"/>
    <w:rsid w:val="00904851"/>
    <w:rsid w:val="009049CB"/>
    <w:rsid w:val="00905898"/>
    <w:rsid w:val="00906F09"/>
    <w:rsid w:val="00907DEF"/>
    <w:rsid w:val="00911319"/>
    <w:rsid w:val="0091151C"/>
    <w:rsid w:val="0091613D"/>
    <w:rsid w:val="00916523"/>
    <w:rsid w:val="00916828"/>
    <w:rsid w:val="00916854"/>
    <w:rsid w:val="00917677"/>
    <w:rsid w:val="00917B99"/>
    <w:rsid w:val="00920B80"/>
    <w:rsid w:val="00920DBC"/>
    <w:rsid w:val="00921377"/>
    <w:rsid w:val="0092286A"/>
    <w:rsid w:val="009239FF"/>
    <w:rsid w:val="00924B78"/>
    <w:rsid w:val="00925F9A"/>
    <w:rsid w:val="00926A4D"/>
    <w:rsid w:val="00926CD2"/>
    <w:rsid w:val="00926F40"/>
    <w:rsid w:val="009272F6"/>
    <w:rsid w:val="009277C2"/>
    <w:rsid w:val="00927B38"/>
    <w:rsid w:val="00931B4C"/>
    <w:rsid w:val="00934192"/>
    <w:rsid w:val="0093422C"/>
    <w:rsid w:val="00934B21"/>
    <w:rsid w:val="00935C1A"/>
    <w:rsid w:val="00936197"/>
    <w:rsid w:val="0093695E"/>
    <w:rsid w:val="00936A13"/>
    <w:rsid w:val="0093704D"/>
    <w:rsid w:val="00937B02"/>
    <w:rsid w:val="009400EC"/>
    <w:rsid w:val="00940673"/>
    <w:rsid w:val="00941EA2"/>
    <w:rsid w:val="0094207E"/>
    <w:rsid w:val="00943223"/>
    <w:rsid w:val="00944F1D"/>
    <w:rsid w:val="00945639"/>
    <w:rsid w:val="00945A9F"/>
    <w:rsid w:val="009462E2"/>
    <w:rsid w:val="00946B00"/>
    <w:rsid w:val="00947A6D"/>
    <w:rsid w:val="0095078D"/>
    <w:rsid w:val="00950927"/>
    <w:rsid w:val="00951A34"/>
    <w:rsid w:val="00951B53"/>
    <w:rsid w:val="00953255"/>
    <w:rsid w:val="0095331A"/>
    <w:rsid w:val="00953D14"/>
    <w:rsid w:val="00953FCA"/>
    <w:rsid w:val="00955EAF"/>
    <w:rsid w:val="00960EDE"/>
    <w:rsid w:val="0096129F"/>
    <w:rsid w:val="00963076"/>
    <w:rsid w:val="009647FC"/>
    <w:rsid w:val="00964ED9"/>
    <w:rsid w:val="00965E60"/>
    <w:rsid w:val="00966292"/>
    <w:rsid w:val="009670CC"/>
    <w:rsid w:val="00967377"/>
    <w:rsid w:val="00967B9D"/>
    <w:rsid w:val="00970621"/>
    <w:rsid w:val="00970883"/>
    <w:rsid w:val="009709CB"/>
    <w:rsid w:val="00970DA6"/>
    <w:rsid w:val="00970EE8"/>
    <w:rsid w:val="00971912"/>
    <w:rsid w:val="009720DF"/>
    <w:rsid w:val="00972325"/>
    <w:rsid w:val="0097344E"/>
    <w:rsid w:val="009736A0"/>
    <w:rsid w:val="009736DB"/>
    <w:rsid w:val="009742EF"/>
    <w:rsid w:val="009751DA"/>
    <w:rsid w:val="009755C8"/>
    <w:rsid w:val="00975E2D"/>
    <w:rsid w:val="00976061"/>
    <w:rsid w:val="00976384"/>
    <w:rsid w:val="009763C2"/>
    <w:rsid w:val="009765C3"/>
    <w:rsid w:val="009767F7"/>
    <w:rsid w:val="00980765"/>
    <w:rsid w:val="00980FBC"/>
    <w:rsid w:val="00981BE7"/>
    <w:rsid w:val="00981FDA"/>
    <w:rsid w:val="00982649"/>
    <w:rsid w:val="00982926"/>
    <w:rsid w:val="00982FC9"/>
    <w:rsid w:val="00984C09"/>
    <w:rsid w:val="00984C25"/>
    <w:rsid w:val="0098512E"/>
    <w:rsid w:val="00985C64"/>
    <w:rsid w:val="0098741D"/>
    <w:rsid w:val="00991296"/>
    <w:rsid w:val="00991EC6"/>
    <w:rsid w:val="00992900"/>
    <w:rsid w:val="00993329"/>
    <w:rsid w:val="00994497"/>
    <w:rsid w:val="00995D88"/>
    <w:rsid w:val="009A0167"/>
    <w:rsid w:val="009A078C"/>
    <w:rsid w:val="009A16C3"/>
    <w:rsid w:val="009A40D0"/>
    <w:rsid w:val="009A5100"/>
    <w:rsid w:val="009A56D3"/>
    <w:rsid w:val="009A5C5B"/>
    <w:rsid w:val="009A5C71"/>
    <w:rsid w:val="009A5E95"/>
    <w:rsid w:val="009A69D3"/>
    <w:rsid w:val="009A6A51"/>
    <w:rsid w:val="009A7139"/>
    <w:rsid w:val="009A7412"/>
    <w:rsid w:val="009A795C"/>
    <w:rsid w:val="009A7BBB"/>
    <w:rsid w:val="009A7F9C"/>
    <w:rsid w:val="009B0BE6"/>
    <w:rsid w:val="009B1D98"/>
    <w:rsid w:val="009B2DD1"/>
    <w:rsid w:val="009B31DB"/>
    <w:rsid w:val="009B34EC"/>
    <w:rsid w:val="009B4434"/>
    <w:rsid w:val="009B44A2"/>
    <w:rsid w:val="009B4D6A"/>
    <w:rsid w:val="009B5133"/>
    <w:rsid w:val="009B5863"/>
    <w:rsid w:val="009B5EA1"/>
    <w:rsid w:val="009B74D1"/>
    <w:rsid w:val="009B7F64"/>
    <w:rsid w:val="009C30D4"/>
    <w:rsid w:val="009C32B1"/>
    <w:rsid w:val="009C3C42"/>
    <w:rsid w:val="009C5BC7"/>
    <w:rsid w:val="009C75E7"/>
    <w:rsid w:val="009C7C4A"/>
    <w:rsid w:val="009C7C98"/>
    <w:rsid w:val="009D3A52"/>
    <w:rsid w:val="009D446F"/>
    <w:rsid w:val="009D736C"/>
    <w:rsid w:val="009D7CFB"/>
    <w:rsid w:val="009E0D57"/>
    <w:rsid w:val="009E0E85"/>
    <w:rsid w:val="009E36D3"/>
    <w:rsid w:val="009E54FC"/>
    <w:rsid w:val="009E59ED"/>
    <w:rsid w:val="009E6470"/>
    <w:rsid w:val="009E7390"/>
    <w:rsid w:val="009F12CD"/>
    <w:rsid w:val="009F1319"/>
    <w:rsid w:val="009F522F"/>
    <w:rsid w:val="009F7666"/>
    <w:rsid w:val="00A00F95"/>
    <w:rsid w:val="00A01550"/>
    <w:rsid w:val="00A020FA"/>
    <w:rsid w:val="00A02731"/>
    <w:rsid w:val="00A028E3"/>
    <w:rsid w:val="00A047ED"/>
    <w:rsid w:val="00A05C81"/>
    <w:rsid w:val="00A06E91"/>
    <w:rsid w:val="00A1095F"/>
    <w:rsid w:val="00A11BE0"/>
    <w:rsid w:val="00A11E99"/>
    <w:rsid w:val="00A1240B"/>
    <w:rsid w:val="00A1283C"/>
    <w:rsid w:val="00A1350F"/>
    <w:rsid w:val="00A135FC"/>
    <w:rsid w:val="00A1378D"/>
    <w:rsid w:val="00A14FB4"/>
    <w:rsid w:val="00A161F8"/>
    <w:rsid w:val="00A162D8"/>
    <w:rsid w:val="00A16E95"/>
    <w:rsid w:val="00A17918"/>
    <w:rsid w:val="00A179CF"/>
    <w:rsid w:val="00A17E5B"/>
    <w:rsid w:val="00A20967"/>
    <w:rsid w:val="00A20C40"/>
    <w:rsid w:val="00A214F1"/>
    <w:rsid w:val="00A215EB"/>
    <w:rsid w:val="00A243EA"/>
    <w:rsid w:val="00A25875"/>
    <w:rsid w:val="00A2760F"/>
    <w:rsid w:val="00A3075F"/>
    <w:rsid w:val="00A31529"/>
    <w:rsid w:val="00A3183B"/>
    <w:rsid w:val="00A3205C"/>
    <w:rsid w:val="00A336DE"/>
    <w:rsid w:val="00A33ACB"/>
    <w:rsid w:val="00A3436B"/>
    <w:rsid w:val="00A3586B"/>
    <w:rsid w:val="00A35954"/>
    <w:rsid w:val="00A3649D"/>
    <w:rsid w:val="00A37684"/>
    <w:rsid w:val="00A37701"/>
    <w:rsid w:val="00A405D2"/>
    <w:rsid w:val="00A4136F"/>
    <w:rsid w:val="00A414CC"/>
    <w:rsid w:val="00A4151E"/>
    <w:rsid w:val="00A4431C"/>
    <w:rsid w:val="00A44418"/>
    <w:rsid w:val="00A44EAC"/>
    <w:rsid w:val="00A45174"/>
    <w:rsid w:val="00A462D3"/>
    <w:rsid w:val="00A46C4C"/>
    <w:rsid w:val="00A478C9"/>
    <w:rsid w:val="00A51EDF"/>
    <w:rsid w:val="00A52308"/>
    <w:rsid w:val="00A538B7"/>
    <w:rsid w:val="00A53F0F"/>
    <w:rsid w:val="00A54E92"/>
    <w:rsid w:val="00A55721"/>
    <w:rsid w:val="00A5591A"/>
    <w:rsid w:val="00A55E2D"/>
    <w:rsid w:val="00A55EC7"/>
    <w:rsid w:val="00A55F7C"/>
    <w:rsid w:val="00A5660F"/>
    <w:rsid w:val="00A56E94"/>
    <w:rsid w:val="00A5722D"/>
    <w:rsid w:val="00A60D24"/>
    <w:rsid w:val="00A60F1D"/>
    <w:rsid w:val="00A6106A"/>
    <w:rsid w:val="00A6128B"/>
    <w:rsid w:val="00A61A83"/>
    <w:rsid w:val="00A63495"/>
    <w:rsid w:val="00A6373C"/>
    <w:rsid w:val="00A63D1B"/>
    <w:rsid w:val="00A64DB2"/>
    <w:rsid w:val="00A653CC"/>
    <w:rsid w:val="00A6559E"/>
    <w:rsid w:val="00A661D2"/>
    <w:rsid w:val="00A662B6"/>
    <w:rsid w:val="00A6662D"/>
    <w:rsid w:val="00A700B5"/>
    <w:rsid w:val="00A70868"/>
    <w:rsid w:val="00A71F9D"/>
    <w:rsid w:val="00A72789"/>
    <w:rsid w:val="00A73CCF"/>
    <w:rsid w:val="00A73DEA"/>
    <w:rsid w:val="00A74256"/>
    <w:rsid w:val="00A74871"/>
    <w:rsid w:val="00A75198"/>
    <w:rsid w:val="00A756FD"/>
    <w:rsid w:val="00A76BDA"/>
    <w:rsid w:val="00A77AA1"/>
    <w:rsid w:val="00A80B42"/>
    <w:rsid w:val="00A832B6"/>
    <w:rsid w:val="00A83A8C"/>
    <w:rsid w:val="00A83BCE"/>
    <w:rsid w:val="00A841F9"/>
    <w:rsid w:val="00A84805"/>
    <w:rsid w:val="00A85528"/>
    <w:rsid w:val="00A86714"/>
    <w:rsid w:val="00A86E26"/>
    <w:rsid w:val="00A90A58"/>
    <w:rsid w:val="00A920F7"/>
    <w:rsid w:val="00A93223"/>
    <w:rsid w:val="00A93FE7"/>
    <w:rsid w:val="00A94557"/>
    <w:rsid w:val="00A9531F"/>
    <w:rsid w:val="00A95CDD"/>
    <w:rsid w:val="00A97375"/>
    <w:rsid w:val="00AA0819"/>
    <w:rsid w:val="00AA1226"/>
    <w:rsid w:val="00AA13FF"/>
    <w:rsid w:val="00AA36C0"/>
    <w:rsid w:val="00AA4020"/>
    <w:rsid w:val="00AA4C33"/>
    <w:rsid w:val="00AA4EFD"/>
    <w:rsid w:val="00AA4FC5"/>
    <w:rsid w:val="00AA6C37"/>
    <w:rsid w:val="00AA6E10"/>
    <w:rsid w:val="00AA7048"/>
    <w:rsid w:val="00AB061F"/>
    <w:rsid w:val="00AB0658"/>
    <w:rsid w:val="00AB1009"/>
    <w:rsid w:val="00AB126F"/>
    <w:rsid w:val="00AB142D"/>
    <w:rsid w:val="00AB146C"/>
    <w:rsid w:val="00AB185C"/>
    <w:rsid w:val="00AB1A5E"/>
    <w:rsid w:val="00AB1DAF"/>
    <w:rsid w:val="00AB3DF5"/>
    <w:rsid w:val="00AB4B2A"/>
    <w:rsid w:val="00AC0377"/>
    <w:rsid w:val="00AC178D"/>
    <w:rsid w:val="00AC2816"/>
    <w:rsid w:val="00AC3121"/>
    <w:rsid w:val="00AC4932"/>
    <w:rsid w:val="00AC4B5B"/>
    <w:rsid w:val="00AC4BD1"/>
    <w:rsid w:val="00AC62E6"/>
    <w:rsid w:val="00AC6455"/>
    <w:rsid w:val="00AC6C3F"/>
    <w:rsid w:val="00AC7443"/>
    <w:rsid w:val="00AC7450"/>
    <w:rsid w:val="00AC7A90"/>
    <w:rsid w:val="00AD0023"/>
    <w:rsid w:val="00AD1291"/>
    <w:rsid w:val="00AD1D33"/>
    <w:rsid w:val="00AD2B1C"/>
    <w:rsid w:val="00AD38CB"/>
    <w:rsid w:val="00AD4F12"/>
    <w:rsid w:val="00AD5702"/>
    <w:rsid w:val="00AD6442"/>
    <w:rsid w:val="00AD6929"/>
    <w:rsid w:val="00AD7AE3"/>
    <w:rsid w:val="00AE0601"/>
    <w:rsid w:val="00AE182A"/>
    <w:rsid w:val="00AE41D3"/>
    <w:rsid w:val="00AE49F0"/>
    <w:rsid w:val="00AE65E9"/>
    <w:rsid w:val="00AF045A"/>
    <w:rsid w:val="00AF17B4"/>
    <w:rsid w:val="00AF2365"/>
    <w:rsid w:val="00AF354F"/>
    <w:rsid w:val="00AF3612"/>
    <w:rsid w:val="00AF3FE0"/>
    <w:rsid w:val="00AF412B"/>
    <w:rsid w:val="00AF49BE"/>
    <w:rsid w:val="00AF4DF8"/>
    <w:rsid w:val="00AF51D9"/>
    <w:rsid w:val="00AF544E"/>
    <w:rsid w:val="00AF61B3"/>
    <w:rsid w:val="00AF64A2"/>
    <w:rsid w:val="00AF6BBB"/>
    <w:rsid w:val="00B007A8"/>
    <w:rsid w:val="00B00929"/>
    <w:rsid w:val="00B019A7"/>
    <w:rsid w:val="00B020A6"/>
    <w:rsid w:val="00B03B4D"/>
    <w:rsid w:val="00B05D62"/>
    <w:rsid w:val="00B0633A"/>
    <w:rsid w:val="00B06526"/>
    <w:rsid w:val="00B077CD"/>
    <w:rsid w:val="00B10656"/>
    <w:rsid w:val="00B1095F"/>
    <w:rsid w:val="00B10ABC"/>
    <w:rsid w:val="00B10ACF"/>
    <w:rsid w:val="00B11C4D"/>
    <w:rsid w:val="00B12178"/>
    <w:rsid w:val="00B14026"/>
    <w:rsid w:val="00B1480F"/>
    <w:rsid w:val="00B164B5"/>
    <w:rsid w:val="00B1680A"/>
    <w:rsid w:val="00B1795D"/>
    <w:rsid w:val="00B208C3"/>
    <w:rsid w:val="00B20D5D"/>
    <w:rsid w:val="00B21467"/>
    <w:rsid w:val="00B22257"/>
    <w:rsid w:val="00B230CA"/>
    <w:rsid w:val="00B23468"/>
    <w:rsid w:val="00B24A9B"/>
    <w:rsid w:val="00B24F40"/>
    <w:rsid w:val="00B25933"/>
    <w:rsid w:val="00B26D02"/>
    <w:rsid w:val="00B2739B"/>
    <w:rsid w:val="00B27E25"/>
    <w:rsid w:val="00B31EB5"/>
    <w:rsid w:val="00B324E5"/>
    <w:rsid w:val="00B33A0A"/>
    <w:rsid w:val="00B35645"/>
    <w:rsid w:val="00B357D1"/>
    <w:rsid w:val="00B3611F"/>
    <w:rsid w:val="00B37C8A"/>
    <w:rsid w:val="00B40630"/>
    <w:rsid w:val="00B406AA"/>
    <w:rsid w:val="00B410C7"/>
    <w:rsid w:val="00B42752"/>
    <w:rsid w:val="00B43074"/>
    <w:rsid w:val="00B44366"/>
    <w:rsid w:val="00B45F73"/>
    <w:rsid w:val="00B461E4"/>
    <w:rsid w:val="00B47917"/>
    <w:rsid w:val="00B50B8C"/>
    <w:rsid w:val="00B51652"/>
    <w:rsid w:val="00B51EA0"/>
    <w:rsid w:val="00B51F75"/>
    <w:rsid w:val="00B5305C"/>
    <w:rsid w:val="00B54F45"/>
    <w:rsid w:val="00B577D1"/>
    <w:rsid w:val="00B57CB1"/>
    <w:rsid w:val="00B57FCA"/>
    <w:rsid w:val="00B608A3"/>
    <w:rsid w:val="00B60CDF"/>
    <w:rsid w:val="00B6228E"/>
    <w:rsid w:val="00B62B9D"/>
    <w:rsid w:val="00B632AA"/>
    <w:rsid w:val="00B633DB"/>
    <w:rsid w:val="00B63988"/>
    <w:rsid w:val="00B660AE"/>
    <w:rsid w:val="00B66277"/>
    <w:rsid w:val="00B66ADD"/>
    <w:rsid w:val="00B67DF1"/>
    <w:rsid w:val="00B726EF"/>
    <w:rsid w:val="00B72733"/>
    <w:rsid w:val="00B7554A"/>
    <w:rsid w:val="00B76BB6"/>
    <w:rsid w:val="00B8190E"/>
    <w:rsid w:val="00B82483"/>
    <w:rsid w:val="00B8270D"/>
    <w:rsid w:val="00B85DF7"/>
    <w:rsid w:val="00B86224"/>
    <w:rsid w:val="00B8632E"/>
    <w:rsid w:val="00B872EF"/>
    <w:rsid w:val="00B87897"/>
    <w:rsid w:val="00B87B8F"/>
    <w:rsid w:val="00B87F6A"/>
    <w:rsid w:val="00B90E21"/>
    <w:rsid w:val="00B9143C"/>
    <w:rsid w:val="00B940CE"/>
    <w:rsid w:val="00B94238"/>
    <w:rsid w:val="00B95849"/>
    <w:rsid w:val="00B97C25"/>
    <w:rsid w:val="00B97DE2"/>
    <w:rsid w:val="00BA02EE"/>
    <w:rsid w:val="00BA0B78"/>
    <w:rsid w:val="00BA129A"/>
    <w:rsid w:val="00BA292E"/>
    <w:rsid w:val="00BA3BD3"/>
    <w:rsid w:val="00BA4B6E"/>
    <w:rsid w:val="00BA4E54"/>
    <w:rsid w:val="00BA5029"/>
    <w:rsid w:val="00BA6936"/>
    <w:rsid w:val="00BA6BC4"/>
    <w:rsid w:val="00BA7A48"/>
    <w:rsid w:val="00BB0072"/>
    <w:rsid w:val="00BB162B"/>
    <w:rsid w:val="00BB1EBE"/>
    <w:rsid w:val="00BB37A9"/>
    <w:rsid w:val="00BB5CDD"/>
    <w:rsid w:val="00BB6DF3"/>
    <w:rsid w:val="00BB778B"/>
    <w:rsid w:val="00BC074A"/>
    <w:rsid w:val="00BC091A"/>
    <w:rsid w:val="00BC093B"/>
    <w:rsid w:val="00BC25DD"/>
    <w:rsid w:val="00BC2897"/>
    <w:rsid w:val="00BC289E"/>
    <w:rsid w:val="00BC2E9F"/>
    <w:rsid w:val="00BC3496"/>
    <w:rsid w:val="00BC3A5E"/>
    <w:rsid w:val="00BC3DE8"/>
    <w:rsid w:val="00BC4088"/>
    <w:rsid w:val="00BC44BA"/>
    <w:rsid w:val="00BC4E0E"/>
    <w:rsid w:val="00BC501E"/>
    <w:rsid w:val="00BC631D"/>
    <w:rsid w:val="00BC6737"/>
    <w:rsid w:val="00BC7EC8"/>
    <w:rsid w:val="00BD0A09"/>
    <w:rsid w:val="00BD170C"/>
    <w:rsid w:val="00BD174F"/>
    <w:rsid w:val="00BD1B82"/>
    <w:rsid w:val="00BD26FA"/>
    <w:rsid w:val="00BD2941"/>
    <w:rsid w:val="00BD2ED9"/>
    <w:rsid w:val="00BD310E"/>
    <w:rsid w:val="00BD5B14"/>
    <w:rsid w:val="00BD64A3"/>
    <w:rsid w:val="00BE06CB"/>
    <w:rsid w:val="00BE1518"/>
    <w:rsid w:val="00BE245C"/>
    <w:rsid w:val="00BE3BC1"/>
    <w:rsid w:val="00BE4B48"/>
    <w:rsid w:val="00BE4F39"/>
    <w:rsid w:val="00BE5AD3"/>
    <w:rsid w:val="00BE601F"/>
    <w:rsid w:val="00BE6038"/>
    <w:rsid w:val="00BE6777"/>
    <w:rsid w:val="00BF27B6"/>
    <w:rsid w:val="00BF27D3"/>
    <w:rsid w:val="00BF4468"/>
    <w:rsid w:val="00BF46F4"/>
    <w:rsid w:val="00BF4B2D"/>
    <w:rsid w:val="00BF5223"/>
    <w:rsid w:val="00BF535B"/>
    <w:rsid w:val="00BF53B2"/>
    <w:rsid w:val="00BF5788"/>
    <w:rsid w:val="00BF5DF3"/>
    <w:rsid w:val="00BF65EC"/>
    <w:rsid w:val="00BF663A"/>
    <w:rsid w:val="00BF67BB"/>
    <w:rsid w:val="00BF68C9"/>
    <w:rsid w:val="00BF738D"/>
    <w:rsid w:val="00BF7730"/>
    <w:rsid w:val="00C007F9"/>
    <w:rsid w:val="00C009DD"/>
    <w:rsid w:val="00C01655"/>
    <w:rsid w:val="00C01A10"/>
    <w:rsid w:val="00C01EF5"/>
    <w:rsid w:val="00C02E00"/>
    <w:rsid w:val="00C032BE"/>
    <w:rsid w:val="00C0352B"/>
    <w:rsid w:val="00C05D21"/>
    <w:rsid w:val="00C06894"/>
    <w:rsid w:val="00C119BC"/>
    <w:rsid w:val="00C1295D"/>
    <w:rsid w:val="00C1408A"/>
    <w:rsid w:val="00C15E6F"/>
    <w:rsid w:val="00C163CE"/>
    <w:rsid w:val="00C16C8F"/>
    <w:rsid w:val="00C1704F"/>
    <w:rsid w:val="00C20447"/>
    <w:rsid w:val="00C214B4"/>
    <w:rsid w:val="00C220FA"/>
    <w:rsid w:val="00C223B1"/>
    <w:rsid w:val="00C226FA"/>
    <w:rsid w:val="00C22ACD"/>
    <w:rsid w:val="00C22B9B"/>
    <w:rsid w:val="00C259C4"/>
    <w:rsid w:val="00C25EA0"/>
    <w:rsid w:val="00C26675"/>
    <w:rsid w:val="00C30396"/>
    <w:rsid w:val="00C32712"/>
    <w:rsid w:val="00C329D6"/>
    <w:rsid w:val="00C32F97"/>
    <w:rsid w:val="00C33125"/>
    <w:rsid w:val="00C33DD8"/>
    <w:rsid w:val="00C33EA7"/>
    <w:rsid w:val="00C35224"/>
    <w:rsid w:val="00C35305"/>
    <w:rsid w:val="00C35DB9"/>
    <w:rsid w:val="00C373F3"/>
    <w:rsid w:val="00C41BE8"/>
    <w:rsid w:val="00C4215D"/>
    <w:rsid w:val="00C4235F"/>
    <w:rsid w:val="00C43A76"/>
    <w:rsid w:val="00C443C1"/>
    <w:rsid w:val="00C44FBC"/>
    <w:rsid w:val="00C47761"/>
    <w:rsid w:val="00C51783"/>
    <w:rsid w:val="00C523DD"/>
    <w:rsid w:val="00C525E2"/>
    <w:rsid w:val="00C526C1"/>
    <w:rsid w:val="00C535FF"/>
    <w:rsid w:val="00C554BB"/>
    <w:rsid w:val="00C60068"/>
    <w:rsid w:val="00C60170"/>
    <w:rsid w:val="00C603A4"/>
    <w:rsid w:val="00C618F6"/>
    <w:rsid w:val="00C62A85"/>
    <w:rsid w:val="00C63697"/>
    <w:rsid w:val="00C6422F"/>
    <w:rsid w:val="00C647DB"/>
    <w:rsid w:val="00C65349"/>
    <w:rsid w:val="00C6592E"/>
    <w:rsid w:val="00C66E5A"/>
    <w:rsid w:val="00C704F2"/>
    <w:rsid w:val="00C7057B"/>
    <w:rsid w:val="00C7080F"/>
    <w:rsid w:val="00C70B8D"/>
    <w:rsid w:val="00C72DBC"/>
    <w:rsid w:val="00C73114"/>
    <w:rsid w:val="00C7496D"/>
    <w:rsid w:val="00C74D96"/>
    <w:rsid w:val="00C769CD"/>
    <w:rsid w:val="00C76C51"/>
    <w:rsid w:val="00C76E32"/>
    <w:rsid w:val="00C7780D"/>
    <w:rsid w:val="00C80B55"/>
    <w:rsid w:val="00C81FD1"/>
    <w:rsid w:val="00C821B6"/>
    <w:rsid w:val="00C830C9"/>
    <w:rsid w:val="00C8317D"/>
    <w:rsid w:val="00C8436A"/>
    <w:rsid w:val="00C84997"/>
    <w:rsid w:val="00C84E75"/>
    <w:rsid w:val="00C85A65"/>
    <w:rsid w:val="00C8693B"/>
    <w:rsid w:val="00C877AC"/>
    <w:rsid w:val="00C87D80"/>
    <w:rsid w:val="00C903EB"/>
    <w:rsid w:val="00C9152D"/>
    <w:rsid w:val="00C91F7E"/>
    <w:rsid w:val="00C93007"/>
    <w:rsid w:val="00C939FD"/>
    <w:rsid w:val="00C93C4A"/>
    <w:rsid w:val="00C93CDD"/>
    <w:rsid w:val="00C945C8"/>
    <w:rsid w:val="00C94ACA"/>
    <w:rsid w:val="00C94BD2"/>
    <w:rsid w:val="00C9552A"/>
    <w:rsid w:val="00C9720E"/>
    <w:rsid w:val="00CA1436"/>
    <w:rsid w:val="00CA35A7"/>
    <w:rsid w:val="00CA3734"/>
    <w:rsid w:val="00CA49D2"/>
    <w:rsid w:val="00CA6559"/>
    <w:rsid w:val="00CB005F"/>
    <w:rsid w:val="00CB0753"/>
    <w:rsid w:val="00CB09DC"/>
    <w:rsid w:val="00CB1A85"/>
    <w:rsid w:val="00CB267E"/>
    <w:rsid w:val="00CB3A60"/>
    <w:rsid w:val="00CB42E5"/>
    <w:rsid w:val="00CB60EF"/>
    <w:rsid w:val="00CB6C9C"/>
    <w:rsid w:val="00CB7DA9"/>
    <w:rsid w:val="00CC03E8"/>
    <w:rsid w:val="00CC04E6"/>
    <w:rsid w:val="00CC0D0F"/>
    <w:rsid w:val="00CC18DE"/>
    <w:rsid w:val="00CC1E24"/>
    <w:rsid w:val="00CC2232"/>
    <w:rsid w:val="00CC29F9"/>
    <w:rsid w:val="00CC2C9D"/>
    <w:rsid w:val="00CC3562"/>
    <w:rsid w:val="00CC39E5"/>
    <w:rsid w:val="00CC3ACB"/>
    <w:rsid w:val="00CC3C8B"/>
    <w:rsid w:val="00CC5E28"/>
    <w:rsid w:val="00CC640F"/>
    <w:rsid w:val="00CC675B"/>
    <w:rsid w:val="00CC6DFF"/>
    <w:rsid w:val="00CC734F"/>
    <w:rsid w:val="00CD022F"/>
    <w:rsid w:val="00CD04D1"/>
    <w:rsid w:val="00CD1DCF"/>
    <w:rsid w:val="00CD22A2"/>
    <w:rsid w:val="00CD27F2"/>
    <w:rsid w:val="00CD3717"/>
    <w:rsid w:val="00CD3D94"/>
    <w:rsid w:val="00CE0ADF"/>
    <w:rsid w:val="00CE0BE1"/>
    <w:rsid w:val="00CE282D"/>
    <w:rsid w:val="00CE2F2E"/>
    <w:rsid w:val="00CE312C"/>
    <w:rsid w:val="00CE3A11"/>
    <w:rsid w:val="00CE4370"/>
    <w:rsid w:val="00CE5547"/>
    <w:rsid w:val="00CE65DA"/>
    <w:rsid w:val="00CE6C91"/>
    <w:rsid w:val="00CF0670"/>
    <w:rsid w:val="00CF19D3"/>
    <w:rsid w:val="00CF21ED"/>
    <w:rsid w:val="00CF228A"/>
    <w:rsid w:val="00CF22B8"/>
    <w:rsid w:val="00CF2ADA"/>
    <w:rsid w:val="00CF2D8B"/>
    <w:rsid w:val="00CF3167"/>
    <w:rsid w:val="00CF321D"/>
    <w:rsid w:val="00CF374A"/>
    <w:rsid w:val="00CF418C"/>
    <w:rsid w:val="00CF4482"/>
    <w:rsid w:val="00CF4BEF"/>
    <w:rsid w:val="00CF518D"/>
    <w:rsid w:val="00CF57F0"/>
    <w:rsid w:val="00CF5B50"/>
    <w:rsid w:val="00CF6045"/>
    <w:rsid w:val="00CF6702"/>
    <w:rsid w:val="00CF79F2"/>
    <w:rsid w:val="00D0347A"/>
    <w:rsid w:val="00D0375B"/>
    <w:rsid w:val="00D0615D"/>
    <w:rsid w:val="00D07BA1"/>
    <w:rsid w:val="00D10C8E"/>
    <w:rsid w:val="00D1226C"/>
    <w:rsid w:val="00D1254C"/>
    <w:rsid w:val="00D1283E"/>
    <w:rsid w:val="00D13011"/>
    <w:rsid w:val="00D140A5"/>
    <w:rsid w:val="00D1482D"/>
    <w:rsid w:val="00D14CF4"/>
    <w:rsid w:val="00D16456"/>
    <w:rsid w:val="00D16688"/>
    <w:rsid w:val="00D16ACF"/>
    <w:rsid w:val="00D16EE4"/>
    <w:rsid w:val="00D2162C"/>
    <w:rsid w:val="00D21704"/>
    <w:rsid w:val="00D21F40"/>
    <w:rsid w:val="00D22F76"/>
    <w:rsid w:val="00D235CF"/>
    <w:rsid w:val="00D252EA"/>
    <w:rsid w:val="00D2642A"/>
    <w:rsid w:val="00D31BEF"/>
    <w:rsid w:val="00D321C6"/>
    <w:rsid w:val="00D328EE"/>
    <w:rsid w:val="00D339BF"/>
    <w:rsid w:val="00D3410A"/>
    <w:rsid w:val="00D34309"/>
    <w:rsid w:val="00D34990"/>
    <w:rsid w:val="00D35FB2"/>
    <w:rsid w:val="00D37973"/>
    <w:rsid w:val="00D41419"/>
    <w:rsid w:val="00D414D6"/>
    <w:rsid w:val="00D41916"/>
    <w:rsid w:val="00D43508"/>
    <w:rsid w:val="00D43D67"/>
    <w:rsid w:val="00D455DB"/>
    <w:rsid w:val="00D4683D"/>
    <w:rsid w:val="00D46E73"/>
    <w:rsid w:val="00D4719B"/>
    <w:rsid w:val="00D505ED"/>
    <w:rsid w:val="00D50F8E"/>
    <w:rsid w:val="00D53107"/>
    <w:rsid w:val="00D53DF0"/>
    <w:rsid w:val="00D53F73"/>
    <w:rsid w:val="00D55897"/>
    <w:rsid w:val="00D5683D"/>
    <w:rsid w:val="00D5743B"/>
    <w:rsid w:val="00D60A9B"/>
    <w:rsid w:val="00D60DAA"/>
    <w:rsid w:val="00D61CFB"/>
    <w:rsid w:val="00D6349B"/>
    <w:rsid w:val="00D637FE"/>
    <w:rsid w:val="00D650D8"/>
    <w:rsid w:val="00D66664"/>
    <w:rsid w:val="00D6683E"/>
    <w:rsid w:val="00D6738D"/>
    <w:rsid w:val="00D72930"/>
    <w:rsid w:val="00D73B13"/>
    <w:rsid w:val="00D73BDD"/>
    <w:rsid w:val="00D74D52"/>
    <w:rsid w:val="00D75745"/>
    <w:rsid w:val="00D75CA2"/>
    <w:rsid w:val="00D76E5B"/>
    <w:rsid w:val="00D775BC"/>
    <w:rsid w:val="00D77FD8"/>
    <w:rsid w:val="00D80ADD"/>
    <w:rsid w:val="00D830EF"/>
    <w:rsid w:val="00D8561B"/>
    <w:rsid w:val="00D85763"/>
    <w:rsid w:val="00D8768B"/>
    <w:rsid w:val="00D904F5"/>
    <w:rsid w:val="00D90DA9"/>
    <w:rsid w:val="00D91420"/>
    <w:rsid w:val="00D927A1"/>
    <w:rsid w:val="00D93EBA"/>
    <w:rsid w:val="00D94341"/>
    <w:rsid w:val="00D959F1"/>
    <w:rsid w:val="00D960EF"/>
    <w:rsid w:val="00D969BE"/>
    <w:rsid w:val="00DA19A2"/>
    <w:rsid w:val="00DA1FA2"/>
    <w:rsid w:val="00DA2354"/>
    <w:rsid w:val="00DA3897"/>
    <w:rsid w:val="00DA3916"/>
    <w:rsid w:val="00DA7B9F"/>
    <w:rsid w:val="00DB4B7D"/>
    <w:rsid w:val="00DB4CE8"/>
    <w:rsid w:val="00DB51C2"/>
    <w:rsid w:val="00DB6392"/>
    <w:rsid w:val="00DB6403"/>
    <w:rsid w:val="00DB66C5"/>
    <w:rsid w:val="00DC03E7"/>
    <w:rsid w:val="00DC0A8C"/>
    <w:rsid w:val="00DC0F3E"/>
    <w:rsid w:val="00DC22F5"/>
    <w:rsid w:val="00DC25FC"/>
    <w:rsid w:val="00DC3070"/>
    <w:rsid w:val="00DC3C97"/>
    <w:rsid w:val="00DC43CA"/>
    <w:rsid w:val="00DC45CE"/>
    <w:rsid w:val="00DC46C5"/>
    <w:rsid w:val="00DC4901"/>
    <w:rsid w:val="00DC4B4E"/>
    <w:rsid w:val="00DC5417"/>
    <w:rsid w:val="00DC5873"/>
    <w:rsid w:val="00DC71A0"/>
    <w:rsid w:val="00DD0933"/>
    <w:rsid w:val="00DD10FE"/>
    <w:rsid w:val="00DD2F71"/>
    <w:rsid w:val="00DD595C"/>
    <w:rsid w:val="00DD6372"/>
    <w:rsid w:val="00DD6962"/>
    <w:rsid w:val="00DE1E94"/>
    <w:rsid w:val="00DE354B"/>
    <w:rsid w:val="00DE3670"/>
    <w:rsid w:val="00DE3E4F"/>
    <w:rsid w:val="00DE40B7"/>
    <w:rsid w:val="00DE5096"/>
    <w:rsid w:val="00DE514F"/>
    <w:rsid w:val="00DE5B56"/>
    <w:rsid w:val="00DE6D75"/>
    <w:rsid w:val="00DE7A4B"/>
    <w:rsid w:val="00DE7DD0"/>
    <w:rsid w:val="00DF05F6"/>
    <w:rsid w:val="00DF066C"/>
    <w:rsid w:val="00DF0E18"/>
    <w:rsid w:val="00DF18F9"/>
    <w:rsid w:val="00DF32A5"/>
    <w:rsid w:val="00DF3AF5"/>
    <w:rsid w:val="00DF532E"/>
    <w:rsid w:val="00DF5621"/>
    <w:rsid w:val="00DF5D4D"/>
    <w:rsid w:val="00DF5F54"/>
    <w:rsid w:val="00DF6F70"/>
    <w:rsid w:val="00DF7521"/>
    <w:rsid w:val="00E01D82"/>
    <w:rsid w:val="00E02D3F"/>
    <w:rsid w:val="00E03C5A"/>
    <w:rsid w:val="00E04BA5"/>
    <w:rsid w:val="00E055A0"/>
    <w:rsid w:val="00E059AB"/>
    <w:rsid w:val="00E05A87"/>
    <w:rsid w:val="00E06CB5"/>
    <w:rsid w:val="00E07993"/>
    <w:rsid w:val="00E124B2"/>
    <w:rsid w:val="00E15616"/>
    <w:rsid w:val="00E15A8B"/>
    <w:rsid w:val="00E16D10"/>
    <w:rsid w:val="00E212F6"/>
    <w:rsid w:val="00E22C0B"/>
    <w:rsid w:val="00E23BD8"/>
    <w:rsid w:val="00E23C06"/>
    <w:rsid w:val="00E245AF"/>
    <w:rsid w:val="00E25C88"/>
    <w:rsid w:val="00E26195"/>
    <w:rsid w:val="00E26D60"/>
    <w:rsid w:val="00E30BAB"/>
    <w:rsid w:val="00E317A8"/>
    <w:rsid w:val="00E31AB4"/>
    <w:rsid w:val="00E31F29"/>
    <w:rsid w:val="00E32A50"/>
    <w:rsid w:val="00E33164"/>
    <w:rsid w:val="00E334DC"/>
    <w:rsid w:val="00E3549B"/>
    <w:rsid w:val="00E358C4"/>
    <w:rsid w:val="00E3656A"/>
    <w:rsid w:val="00E36E91"/>
    <w:rsid w:val="00E40619"/>
    <w:rsid w:val="00E41814"/>
    <w:rsid w:val="00E42D95"/>
    <w:rsid w:val="00E42F41"/>
    <w:rsid w:val="00E43352"/>
    <w:rsid w:val="00E43883"/>
    <w:rsid w:val="00E44529"/>
    <w:rsid w:val="00E452C9"/>
    <w:rsid w:val="00E45ADF"/>
    <w:rsid w:val="00E46040"/>
    <w:rsid w:val="00E46335"/>
    <w:rsid w:val="00E4705E"/>
    <w:rsid w:val="00E47FD6"/>
    <w:rsid w:val="00E505FA"/>
    <w:rsid w:val="00E506DB"/>
    <w:rsid w:val="00E50DE7"/>
    <w:rsid w:val="00E51083"/>
    <w:rsid w:val="00E513FC"/>
    <w:rsid w:val="00E51527"/>
    <w:rsid w:val="00E516D9"/>
    <w:rsid w:val="00E52C9E"/>
    <w:rsid w:val="00E52EC9"/>
    <w:rsid w:val="00E53376"/>
    <w:rsid w:val="00E5560A"/>
    <w:rsid w:val="00E55A65"/>
    <w:rsid w:val="00E56DF9"/>
    <w:rsid w:val="00E578F9"/>
    <w:rsid w:val="00E57E8F"/>
    <w:rsid w:val="00E606BF"/>
    <w:rsid w:val="00E61C72"/>
    <w:rsid w:val="00E622DD"/>
    <w:rsid w:val="00E63594"/>
    <w:rsid w:val="00E63AF5"/>
    <w:rsid w:val="00E640B3"/>
    <w:rsid w:val="00E67D88"/>
    <w:rsid w:val="00E70581"/>
    <w:rsid w:val="00E711A4"/>
    <w:rsid w:val="00E778D7"/>
    <w:rsid w:val="00E77923"/>
    <w:rsid w:val="00E8061D"/>
    <w:rsid w:val="00E80976"/>
    <w:rsid w:val="00E80AEC"/>
    <w:rsid w:val="00E80FA3"/>
    <w:rsid w:val="00E82473"/>
    <w:rsid w:val="00E824EC"/>
    <w:rsid w:val="00E827E2"/>
    <w:rsid w:val="00E8289F"/>
    <w:rsid w:val="00E83A00"/>
    <w:rsid w:val="00E8436A"/>
    <w:rsid w:val="00E87E27"/>
    <w:rsid w:val="00E90520"/>
    <w:rsid w:val="00E90E79"/>
    <w:rsid w:val="00E921DF"/>
    <w:rsid w:val="00E92F8A"/>
    <w:rsid w:val="00E93AC3"/>
    <w:rsid w:val="00E95456"/>
    <w:rsid w:val="00E972C0"/>
    <w:rsid w:val="00E97675"/>
    <w:rsid w:val="00E978E2"/>
    <w:rsid w:val="00EA0299"/>
    <w:rsid w:val="00EA05AB"/>
    <w:rsid w:val="00EA1F01"/>
    <w:rsid w:val="00EA23F2"/>
    <w:rsid w:val="00EA4E55"/>
    <w:rsid w:val="00EA51CA"/>
    <w:rsid w:val="00EB3184"/>
    <w:rsid w:val="00EB3559"/>
    <w:rsid w:val="00EB6F6F"/>
    <w:rsid w:val="00EB72CB"/>
    <w:rsid w:val="00EB75AB"/>
    <w:rsid w:val="00EC04A2"/>
    <w:rsid w:val="00EC07C8"/>
    <w:rsid w:val="00EC1582"/>
    <w:rsid w:val="00EC1A43"/>
    <w:rsid w:val="00EC2019"/>
    <w:rsid w:val="00EC22C0"/>
    <w:rsid w:val="00EC2A82"/>
    <w:rsid w:val="00EC2E7A"/>
    <w:rsid w:val="00EC491D"/>
    <w:rsid w:val="00EC61DC"/>
    <w:rsid w:val="00EC6BA5"/>
    <w:rsid w:val="00EC7B48"/>
    <w:rsid w:val="00ED00E0"/>
    <w:rsid w:val="00ED0F1C"/>
    <w:rsid w:val="00ED22A2"/>
    <w:rsid w:val="00ED30CD"/>
    <w:rsid w:val="00ED3222"/>
    <w:rsid w:val="00ED6A42"/>
    <w:rsid w:val="00ED711B"/>
    <w:rsid w:val="00EE0260"/>
    <w:rsid w:val="00EE04DF"/>
    <w:rsid w:val="00EE0BC5"/>
    <w:rsid w:val="00EE1A68"/>
    <w:rsid w:val="00EE239D"/>
    <w:rsid w:val="00EE5627"/>
    <w:rsid w:val="00EE5BF4"/>
    <w:rsid w:val="00EF18F0"/>
    <w:rsid w:val="00EF1B3E"/>
    <w:rsid w:val="00EF327F"/>
    <w:rsid w:val="00EF384D"/>
    <w:rsid w:val="00EF54CE"/>
    <w:rsid w:val="00EF743B"/>
    <w:rsid w:val="00EF7BE4"/>
    <w:rsid w:val="00F00735"/>
    <w:rsid w:val="00F0172E"/>
    <w:rsid w:val="00F0201E"/>
    <w:rsid w:val="00F0229C"/>
    <w:rsid w:val="00F02304"/>
    <w:rsid w:val="00F024F5"/>
    <w:rsid w:val="00F0391F"/>
    <w:rsid w:val="00F0454C"/>
    <w:rsid w:val="00F04558"/>
    <w:rsid w:val="00F04D6F"/>
    <w:rsid w:val="00F06E18"/>
    <w:rsid w:val="00F07A06"/>
    <w:rsid w:val="00F11CAD"/>
    <w:rsid w:val="00F12523"/>
    <w:rsid w:val="00F13027"/>
    <w:rsid w:val="00F132C5"/>
    <w:rsid w:val="00F154C2"/>
    <w:rsid w:val="00F154E4"/>
    <w:rsid w:val="00F163B3"/>
    <w:rsid w:val="00F17D4C"/>
    <w:rsid w:val="00F22507"/>
    <w:rsid w:val="00F2298A"/>
    <w:rsid w:val="00F25BE0"/>
    <w:rsid w:val="00F25F31"/>
    <w:rsid w:val="00F313FD"/>
    <w:rsid w:val="00F31740"/>
    <w:rsid w:val="00F31FA6"/>
    <w:rsid w:val="00F32B25"/>
    <w:rsid w:val="00F33E8C"/>
    <w:rsid w:val="00F3420F"/>
    <w:rsid w:val="00F3598A"/>
    <w:rsid w:val="00F3615B"/>
    <w:rsid w:val="00F36775"/>
    <w:rsid w:val="00F36F86"/>
    <w:rsid w:val="00F3723B"/>
    <w:rsid w:val="00F37E1A"/>
    <w:rsid w:val="00F40083"/>
    <w:rsid w:val="00F4026E"/>
    <w:rsid w:val="00F40340"/>
    <w:rsid w:val="00F41003"/>
    <w:rsid w:val="00F445A8"/>
    <w:rsid w:val="00F455F9"/>
    <w:rsid w:val="00F45BD9"/>
    <w:rsid w:val="00F4667B"/>
    <w:rsid w:val="00F46926"/>
    <w:rsid w:val="00F50315"/>
    <w:rsid w:val="00F5090F"/>
    <w:rsid w:val="00F5117F"/>
    <w:rsid w:val="00F5118F"/>
    <w:rsid w:val="00F52602"/>
    <w:rsid w:val="00F53D96"/>
    <w:rsid w:val="00F54071"/>
    <w:rsid w:val="00F57571"/>
    <w:rsid w:val="00F576CF"/>
    <w:rsid w:val="00F60735"/>
    <w:rsid w:val="00F6235E"/>
    <w:rsid w:val="00F62D55"/>
    <w:rsid w:val="00F63351"/>
    <w:rsid w:val="00F63F55"/>
    <w:rsid w:val="00F64A68"/>
    <w:rsid w:val="00F64BB9"/>
    <w:rsid w:val="00F6601C"/>
    <w:rsid w:val="00F66C55"/>
    <w:rsid w:val="00F706C0"/>
    <w:rsid w:val="00F70F2F"/>
    <w:rsid w:val="00F71B73"/>
    <w:rsid w:val="00F72595"/>
    <w:rsid w:val="00F73532"/>
    <w:rsid w:val="00F73AFB"/>
    <w:rsid w:val="00F759CB"/>
    <w:rsid w:val="00F77BD3"/>
    <w:rsid w:val="00F77F0F"/>
    <w:rsid w:val="00F81F3F"/>
    <w:rsid w:val="00F83CA6"/>
    <w:rsid w:val="00F83D0F"/>
    <w:rsid w:val="00F85B75"/>
    <w:rsid w:val="00F90F6F"/>
    <w:rsid w:val="00F9156F"/>
    <w:rsid w:val="00F92F0C"/>
    <w:rsid w:val="00F935B4"/>
    <w:rsid w:val="00F940A2"/>
    <w:rsid w:val="00F94840"/>
    <w:rsid w:val="00F97876"/>
    <w:rsid w:val="00F9799C"/>
    <w:rsid w:val="00F97E40"/>
    <w:rsid w:val="00FA0DDF"/>
    <w:rsid w:val="00FA0EB0"/>
    <w:rsid w:val="00FA1101"/>
    <w:rsid w:val="00FA2588"/>
    <w:rsid w:val="00FA2C48"/>
    <w:rsid w:val="00FA33FC"/>
    <w:rsid w:val="00FA4B07"/>
    <w:rsid w:val="00FA5F84"/>
    <w:rsid w:val="00FA69E5"/>
    <w:rsid w:val="00FA770E"/>
    <w:rsid w:val="00FB006B"/>
    <w:rsid w:val="00FB09A7"/>
    <w:rsid w:val="00FB1CDF"/>
    <w:rsid w:val="00FB562D"/>
    <w:rsid w:val="00FB5651"/>
    <w:rsid w:val="00FB6DD9"/>
    <w:rsid w:val="00FB75D5"/>
    <w:rsid w:val="00FC06DB"/>
    <w:rsid w:val="00FC22C6"/>
    <w:rsid w:val="00FC4EE2"/>
    <w:rsid w:val="00FC5AF6"/>
    <w:rsid w:val="00FC62D9"/>
    <w:rsid w:val="00FC6CA7"/>
    <w:rsid w:val="00FD0771"/>
    <w:rsid w:val="00FD10DB"/>
    <w:rsid w:val="00FD15DC"/>
    <w:rsid w:val="00FD3599"/>
    <w:rsid w:val="00FD3E04"/>
    <w:rsid w:val="00FD41B3"/>
    <w:rsid w:val="00FD5953"/>
    <w:rsid w:val="00FD5F04"/>
    <w:rsid w:val="00FD6AB9"/>
    <w:rsid w:val="00FD7E6D"/>
    <w:rsid w:val="00FE07AE"/>
    <w:rsid w:val="00FE197D"/>
    <w:rsid w:val="00FE3322"/>
    <w:rsid w:val="00FE40DB"/>
    <w:rsid w:val="00FE4D62"/>
    <w:rsid w:val="00FE6837"/>
    <w:rsid w:val="00FF040B"/>
    <w:rsid w:val="00FF0F44"/>
    <w:rsid w:val="00FF1E59"/>
    <w:rsid w:val="00FF4448"/>
    <w:rsid w:val="00FF598A"/>
    <w:rsid w:val="00FF5D42"/>
    <w:rsid w:val="00FF700A"/>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08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45F"/>
    <w:rPr>
      <w:sz w:val="20"/>
      <w:szCs w:val="20"/>
    </w:rPr>
  </w:style>
  <w:style w:type="paragraph" w:styleId="Heading1">
    <w:name w:val="heading 1"/>
    <w:basedOn w:val="Normal"/>
    <w:next w:val="Normal"/>
    <w:link w:val="Heading1Char"/>
    <w:uiPriority w:val="9"/>
    <w:qFormat/>
    <w:rsid w:val="001F545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F545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F545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1F545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1F545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1F545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1F545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F545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F545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5F"/>
    <w:rPr>
      <w:b/>
      <w:bCs/>
      <w:caps/>
      <w:color w:val="FFFFFF" w:themeColor="background1"/>
      <w:spacing w:val="15"/>
      <w:shd w:val="clear" w:color="auto" w:fill="4F81BD" w:themeFill="accent1"/>
    </w:rPr>
  </w:style>
  <w:style w:type="character" w:styleId="Hyperlink">
    <w:name w:val="Hyperlink"/>
    <w:basedOn w:val="DefaultParagraphFont"/>
    <w:uiPriority w:val="99"/>
    <w:unhideWhenUsed/>
    <w:rsid w:val="00BD5B14"/>
    <w:rPr>
      <w:color w:val="0000FF" w:themeColor="hyperlink"/>
      <w:u w:val="single"/>
    </w:rPr>
  </w:style>
  <w:style w:type="paragraph" w:styleId="ListParagraph">
    <w:name w:val="List Paragraph"/>
    <w:basedOn w:val="Normal"/>
    <w:link w:val="ListParagraphChar"/>
    <w:uiPriority w:val="99"/>
    <w:qFormat/>
    <w:rsid w:val="001F545F"/>
    <w:pPr>
      <w:ind w:left="720"/>
      <w:contextualSpacing/>
    </w:pPr>
  </w:style>
  <w:style w:type="character" w:customStyle="1" w:styleId="Heading2Char">
    <w:name w:val="Heading 2 Char"/>
    <w:basedOn w:val="DefaultParagraphFont"/>
    <w:link w:val="Heading2"/>
    <w:uiPriority w:val="9"/>
    <w:rsid w:val="001F545F"/>
    <w:rPr>
      <w:caps/>
      <w:spacing w:val="15"/>
      <w:shd w:val="clear" w:color="auto" w:fill="DBE5F1" w:themeFill="accent1" w:themeFillTint="33"/>
    </w:rPr>
  </w:style>
  <w:style w:type="paragraph" w:styleId="Caption">
    <w:name w:val="caption"/>
    <w:aliases w:val="caption for tables,figures,Beschriftung Char2 Char,Beschriftung Char1 Cha...,Beschriftung Char2,Beschriftung Char1 Char1,Beschriftung Char Char Char1,Beschriftung Char1 Char Char,Beschriftung Char Char Char Char,Beschriftung Char Char1 Char"/>
    <w:basedOn w:val="Normal"/>
    <w:next w:val="Normal"/>
    <w:link w:val="CaptionChar"/>
    <w:uiPriority w:val="99"/>
    <w:unhideWhenUsed/>
    <w:qFormat/>
    <w:rsid w:val="001F545F"/>
    <w:rPr>
      <w:b/>
      <w:bCs/>
      <w:color w:val="365F91" w:themeColor="accent1" w:themeShade="BF"/>
      <w:sz w:val="16"/>
      <w:szCs w:val="16"/>
    </w:rPr>
  </w:style>
  <w:style w:type="character" w:customStyle="1" w:styleId="ListParagraphChar">
    <w:name w:val="List Paragraph Char"/>
    <w:basedOn w:val="DefaultParagraphFont"/>
    <w:link w:val="ListParagraph"/>
    <w:uiPriority w:val="34"/>
    <w:rsid w:val="00126233"/>
    <w:rPr>
      <w:sz w:val="20"/>
      <w:szCs w:val="20"/>
    </w:rPr>
  </w:style>
  <w:style w:type="paragraph" w:customStyle="1" w:styleId="AOPHeader4">
    <w:name w:val="AOP Header 4"/>
    <w:basedOn w:val="Normal"/>
    <w:link w:val="AOPHeader4Char"/>
    <w:rsid w:val="00126233"/>
    <w:rPr>
      <w:rFonts w:asciiTheme="majorHAnsi" w:hAnsiTheme="majorHAnsi"/>
      <w:b/>
      <w:color w:val="365F91" w:themeColor="accent1" w:themeShade="BF"/>
      <w:sz w:val="26"/>
    </w:rPr>
  </w:style>
  <w:style w:type="paragraph" w:customStyle="1" w:styleId="AOPBody">
    <w:name w:val="AOP Body"/>
    <w:basedOn w:val="AOPHeader4"/>
    <w:link w:val="AOPBodyChar"/>
    <w:rsid w:val="00126233"/>
    <w:pPr>
      <w:jc w:val="both"/>
    </w:pPr>
    <w:rPr>
      <w:rFonts w:ascii="Calibri" w:hAnsi="Calibri"/>
      <w:b w:val="0"/>
      <w:color w:val="auto"/>
      <w:sz w:val="22"/>
    </w:rPr>
  </w:style>
  <w:style w:type="character" w:customStyle="1" w:styleId="AOPHeader4Char">
    <w:name w:val="AOP Header 4 Char"/>
    <w:basedOn w:val="DefaultParagraphFont"/>
    <w:link w:val="AOPHeader4"/>
    <w:rsid w:val="00126233"/>
    <w:rPr>
      <w:rFonts w:asciiTheme="majorHAnsi" w:hAnsiTheme="majorHAnsi"/>
      <w:b/>
      <w:color w:val="365F91" w:themeColor="accent1" w:themeShade="BF"/>
      <w:sz w:val="26"/>
      <w:szCs w:val="24"/>
    </w:rPr>
  </w:style>
  <w:style w:type="character" w:customStyle="1" w:styleId="AOPBodyChar">
    <w:name w:val="AOP Body Char"/>
    <w:basedOn w:val="AOPHeader4Char"/>
    <w:link w:val="AOPBody"/>
    <w:rsid w:val="00126233"/>
    <w:rPr>
      <w:rFonts w:ascii="Calibri" w:hAnsi="Calibri"/>
      <w:b/>
      <w:color w:val="365F91" w:themeColor="accent1" w:themeShade="BF"/>
      <w:sz w:val="26"/>
      <w:szCs w:val="24"/>
    </w:rPr>
  </w:style>
  <w:style w:type="paragraph" w:styleId="CommentText">
    <w:name w:val="annotation text"/>
    <w:basedOn w:val="Normal"/>
    <w:link w:val="CommentTextChar1"/>
    <w:uiPriority w:val="99"/>
    <w:unhideWhenUsed/>
    <w:rsid w:val="00126233"/>
    <w:rPr>
      <w:rFonts w:ascii="Cambria" w:eastAsia="Cambria" w:hAnsi="Cambria"/>
    </w:rPr>
  </w:style>
  <w:style w:type="character" w:customStyle="1" w:styleId="CommentTextChar">
    <w:name w:val="Comment Text Char"/>
    <w:basedOn w:val="DefaultParagraphFont"/>
    <w:uiPriority w:val="99"/>
    <w:semiHidden/>
    <w:rsid w:val="00126233"/>
    <w:rPr>
      <w:sz w:val="20"/>
      <w:szCs w:val="20"/>
    </w:rPr>
  </w:style>
  <w:style w:type="character" w:customStyle="1" w:styleId="CommentTextChar1">
    <w:name w:val="Comment Text Char1"/>
    <w:basedOn w:val="DefaultParagraphFont"/>
    <w:link w:val="CommentText"/>
    <w:uiPriority w:val="99"/>
    <w:rsid w:val="00126233"/>
    <w:rPr>
      <w:rFonts w:ascii="Cambria" w:eastAsia="Cambria" w:hAnsi="Cambria" w:cs="Times New Roman"/>
      <w:sz w:val="24"/>
      <w:szCs w:val="24"/>
    </w:rPr>
  </w:style>
  <w:style w:type="character" w:styleId="CommentReference">
    <w:name w:val="annotation reference"/>
    <w:basedOn w:val="DefaultParagraphFont"/>
    <w:uiPriority w:val="99"/>
    <w:semiHidden/>
    <w:unhideWhenUsed/>
    <w:rsid w:val="00126233"/>
    <w:rPr>
      <w:sz w:val="16"/>
      <w:szCs w:val="16"/>
    </w:rPr>
  </w:style>
  <w:style w:type="paragraph" w:styleId="BalloonText">
    <w:name w:val="Balloon Text"/>
    <w:basedOn w:val="Normal"/>
    <w:link w:val="BalloonTextChar"/>
    <w:uiPriority w:val="99"/>
    <w:semiHidden/>
    <w:unhideWhenUsed/>
    <w:rsid w:val="00126233"/>
    <w:rPr>
      <w:rFonts w:ascii="Tahoma" w:hAnsi="Tahoma" w:cs="Tahoma"/>
      <w:sz w:val="16"/>
      <w:szCs w:val="16"/>
    </w:rPr>
  </w:style>
  <w:style w:type="character" w:customStyle="1" w:styleId="BalloonTextChar">
    <w:name w:val="Balloon Text Char"/>
    <w:basedOn w:val="DefaultParagraphFont"/>
    <w:link w:val="BalloonText"/>
    <w:uiPriority w:val="99"/>
    <w:semiHidden/>
    <w:rsid w:val="00126233"/>
    <w:rPr>
      <w:rFonts w:ascii="Tahoma" w:hAnsi="Tahoma" w:cs="Tahoma"/>
      <w:sz w:val="16"/>
      <w:szCs w:val="16"/>
    </w:rPr>
  </w:style>
  <w:style w:type="character" w:styleId="FollowedHyperlink">
    <w:name w:val="FollowedHyperlink"/>
    <w:basedOn w:val="DefaultParagraphFont"/>
    <w:uiPriority w:val="99"/>
    <w:semiHidden/>
    <w:unhideWhenUsed/>
    <w:rsid w:val="00430A3F"/>
    <w:rPr>
      <w:color w:val="800080" w:themeColor="followedHyperlink"/>
      <w:u w:val="single"/>
    </w:rPr>
  </w:style>
  <w:style w:type="paragraph" w:styleId="NormalWeb">
    <w:name w:val="Normal (Web)"/>
    <w:basedOn w:val="Normal"/>
    <w:uiPriority w:val="99"/>
    <w:unhideWhenUsed/>
    <w:rsid w:val="00482F9D"/>
    <w:pPr>
      <w:spacing w:before="100" w:beforeAutospacing="1" w:after="100" w:afterAutospacing="1"/>
    </w:pPr>
    <w:rPr>
      <w:rFonts w:eastAsia="Times New Roman"/>
    </w:rPr>
  </w:style>
  <w:style w:type="character" w:customStyle="1" w:styleId="Heading4Char">
    <w:name w:val="Heading 4 Char"/>
    <w:basedOn w:val="DefaultParagraphFont"/>
    <w:link w:val="Heading4"/>
    <w:uiPriority w:val="9"/>
    <w:rsid w:val="001F545F"/>
    <w:rPr>
      <w:caps/>
      <w:color w:val="365F91" w:themeColor="accent1" w:themeShade="BF"/>
      <w:spacing w:val="10"/>
    </w:rPr>
  </w:style>
  <w:style w:type="character" w:styleId="Strong">
    <w:name w:val="Strong"/>
    <w:uiPriority w:val="22"/>
    <w:qFormat/>
    <w:rsid w:val="001F545F"/>
    <w:rPr>
      <w:b/>
      <w:bCs/>
    </w:rPr>
  </w:style>
  <w:style w:type="character" w:styleId="Emphasis">
    <w:name w:val="Emphasis"/>
    <w:uiPriority w:val="20"/>
    <w:qFormat/>
    <w:rsid w:val="001F545F"/>
    <w:rPr>
      <w:caps/>
      <w:color w:val="243F60" w:themeColor="accent1" w:themeShade="7F"/>
      <w:spacing w:val="5"/>
    </w:rPr>
  </w:style>
  <w:style w:type="paragraph" w:customStyle="1" w:styleId="Default">
    <w:name w:val="Default"/>
    <w:rsid w:val="003C3D0C"/>
    <w:pPr>
      <w:autoSpaceDE w:val="0"/>
      <w:autoSpaceDN w:val="0"/>
      <w:adjustRightInd w:val="0"/>
      <w:spacing w:after="0" w:line="240" w:lineRule="auto"/>
    </w:pPr>
    <w:rPr>
      <w:rFonts w:ascii="GlasgowRR Medium" w:hAnsi="GlasgowRR Medium" w:cs="GlasgowRR Medium"/>
      <w:color w:val="000000"/>
      <w:sz w:val="24"/>
      <w:szCs w:val="24"/>
    </w:rPr>
  </w:style>
  <w:style w:type="paragraph" w:styleId="PlainText">
    <w:name w:val="Plain Text"/>
    <w:basedOn w:val="Normal"/>
    <w:link w:val="PlainTextChar"/>
    <w:uiPriority w:val="99"/>
    <w:semiHidden/>
    <w:unhideWhenUsed/>
    <w:rsid w:val="00CC0D0F"/>
    <w:rPr>
      <w:rFonts w:ascii="Consolas" w:hAnsi="Consolas"/>
      <w:sz w:val="21"/>
      <w:szCs w:val="21"/>
    </w:rPr>
  </w:style>
  <w:style w:type="character" w:customStyle="1" w:styleId="PlainTextChar">
    <w:name w:val="Plain Text Char"/>
    <w:basedOn w:val="DefaultParagraphFont"/>
    <w:link w:val="PlainText"/>
    <w:uiPriority w:val="99"/>
    <w:semiHidden/>
    <w:rsid w:val="00CC0D0F"/>
    <w:rPr>
      <w:rFonts w:ascii="Consolas" w:hAnsi="Consolas"/>
      <w:sz w:val="21"/>
      <w:szCs w:val="21"/>
    </w:rPr>
  </w:style>
  <w:style w:type="character" w:customStyle="1" w:styleId="Heading3Char">
    <w:name w:val="Heading 3 Char"/>
    <w:basedOn w:val="DefaultParagraphFont"/>
    <w:link w:val="Heading3"/>
    <w:uiPriority w:val="9"/>
    <w:rsid w:val="001F545F"/>
    <w:rPr>
      <w:caps/>
      <w:color w:val="243F60" w:themeColor="accent1" w:themeShade="7F"/>
      <w:spacing w:val="15"/>
    </w:rPr>
  </w:style>
  <w:style w:type="paragraph" w:styleId="Title">
    <w:name w:val="Title"/>
    <w:basedOn w:val="Normal"/>
    <w:next w:val="Normal"/>
    <w:link w:val="TitleChar"/>
    <w:uiPriority w:val="10"/>
    <w:qFormat/>
    <w:rsid w:val="001F545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F545F"/>
    <w:rPr>
      <w:caps/>
      <w:color w:val="4F81BD" w:themeColor="accent1"/>
      <w:spacing w:val="10"/>
      <w:kern w:val="28"/>
      <w:sz w:val="52"/>
      <w:szCs w:val="52"/>
    </w:rPr>
  </w:style>
  <w:style w:type="paragraph" w:styleId="Subtitle">
    <w:name w:val="Subtitle"/>
    <w:basedOn w:val="Normal"/>
    <w:next w:val="Normal"/>
    <w:link w:val="SubtitleChar"/>
    <w:uiPriority w:val="11"/>
    <w:qFormat/>
    <w:rsid w:val="001F545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F545F"/>
    <w:rPr>
      <w:caps/>
      <w:color w:val="595959" w:themeColor="text1" w:themeTint="A6"/>
      <w:spacing w:val="10"/>
      <w:sz w:val="24"/>
      <w:szCs w:val="24"/>
    </w:rPr>
  </w:style>
  <w:style w:type="paragraph" w:customStyle="1" w:styleId="TOC">
    <w:name w:val="TOC"/>
    <w:basedOn w:val="Normal"/>
    <w:rsid w:val="00CE6C91"/>
    <w:pPr>
      <w:tabs>
        <w:tab w:val="left" w:pos="0"/>
        <w:tab w:val="right" w:leader="dot" w:pos="9360"/>
      </w:tabs>
    </w:pPr>
  </w:style>
  <w:style w:type="paragraph" w:styleId="Header">
    <w:name w:val="header"/>
    <w:basedOn w:val="Normal"/>
    <w:link w:val="HeaderChar"/>
    <w:unhideWhenUsed/>
    <w:rsid w:val="00CE6C91"/>
    <w:pPr>
      <w:tabs>
        <w:tab w:val="center" w:pos="4680"/>
        <w:tab w:val="right" w:pos="9360"/>
      </w:tabs>
    </w:pPr>
  </w:style>
  <w:style w:type="character" w:customStyle="1" w:styleId="HeaderChar">
    <w:name w:val="Header Char"/>
    <w:basedOn w:val="DefaultParagraphFont"/>
    <w:link w:val="Header"/>
    <w:uiPriority w:val="99"/>
    <w:rsid w:val="00CE6C91"/>
    <w:rPr>
      <w:rFonts w:ascii="Times New Roman" w:hAnsi="Times New Roman"/>
      <w:sz w:val="24"/>
      <w:szCs w:val="24"/>
    </w:rPr>
  </w:style>
  <w:style w:type="paragraph" w:styleId="Footer">
    <w:name w:val="footer"/>
    <w:basedOn w:val="Normal"/>
    <w:link w:val="FooterChar"/>
    <w:uiPriority w:val="99"/>
    <w:unhideWhenUsed/>
    <w:rsid w:val="00CE6C91"/>
    <w:pPr>
      <w:tabs>
        <w:tab w:val="center" w:pos="4680"/>
        <w:tab w:val="right" w:pos="9360"/>
      </w:tabs>
    </w:pPr>
  </w:style>
  <w:style w:type="character" w:customStyle="1" w:styleId="FooterChar">
    <w:name w:val="Footer Char"/>
    <w:basedOn w:val="DefaultParagraphFont"/>
    <w:link w:val="Footer"/>
    <w:uiPriority w:val="99"/>
    <w:rsid w:val="00CE6C91"/>
    <w:rPr>
      <w:rFonts w:ascii="Times New Roman" w:hAnsi="Times New Roman"/>
      <w:sz w:val="24"/>
      <w:szCs w:val="24"/>
    </w:rPr>
  </w:style>
  <w:style w:type="paragraph" w:styleId="TOCHeading">
    <w:name w:val="TOC Heading"/>
    <w:basedOn w:val="Heading1"/>
    <w:next w:val="Normal"/>
    <w:uiPriority w:val="39"/>
    <w:unhideWhenUsed/>
    <w:qFormat/>
    <w:rsid w:val="001F545F"/>
    <w:pPr>
      <w:outlineLvl w:val="9"/>
    </w:pPr>
    <w:rPr>
      <w:lang w:bidi="en-US"/>
    </w:rPr>
  </w:style>
  <w:style w:type="paragraph" w:styleId="NoSpacing">
    <w:name w:val="No Spacing"/>
    <w:basedOn w:val="Normal"/>
    <w:link w:val="NoSpacingChar"/>
    <w:uiPriority w:val="1"/>
    <w:qFormat/>
    <w:rsid w:val="001F545F"/>
    <w:pPr>
      <w:spacing w:before="0" w:after="0" w:line="240" w:lineRule="auto"/>
    </w:pPr>
  </w:style>
  <w:style w:type="paragraph" w:styleId="TOC1">
    <w:name w:val="toc 1"/>
    <w:basedOn w:val="Normal"/>
    <w:next w:val="Normal"/>
    <w:autoRedefine/>
    <w:uiPriority w:val="39"/>
    <w:unhideWhenUsed/>
    <w:rsid w:val="00BA7A48"/>
    <w:pPr>
      <w:spacing w:after="100"/>
    </w:pPr>
  </w:style>
  <w:style w:type="paragraph" w:styleId="TOC2">
    <w:name w:val="toc 2"/>
    <w:basedOn w:val="Normal"/>
    <w:next w:val="Normal"/>
    <w:autoRedefine/>
    <w:uiPriority w:val="39"/>
    <w:unhideWhenUsed/>
    <w:rsid w:val="00BA7A48"/>
    <w:pPr>
      <w:spacing w:after="100"/>
      <w:ind w:left="240"/>
    </w:pPr>
  </w:style>
  <w:style w:type="paragraph" w:styleId="TableofFigures">
    <w:name w:val="table of figures"/>
    <w:basedOn w:val="Normal"/>
    <w:next w:val="Normal"/>
    <w:uiPriority w:val="99"/>
    <w:unhideWhenUsed/>
    <w:rsid w:val="004874F0"/>
    <w:pPr>
      <w:ind w:left="480" w:hanging="480"/>
    </w:pPr>
    <w:rPr>
      <w:rFonts w:cstheme="minorHAnsi"/>
    </w:rPr>
  </w:style>
  <w:style w:type="paragraph" w:styleId="CommentSubject">
    <w:name w:val="annotation subject"/>
    <w:basedOn w:val="CommentText"/>
    <w:next w:val="CommentText"/>
    <w:link w:val="CommentSubjectChar"/>
    <w:uiPriority w:val="99"/>
    <w:semiHidden/>
    <w:unhideWhenUsed/>
    <w:rsid w:val="00422C72"/>
    <w:rPr>
      <w:rFonts w:ascii="Times New Roman" w:eastAsiaTheme="minorHAnsi" w:hAnsi="Times New Roman"/>
      <w:b/>
      <w:bCs/>
    </w:rPr>
  </w:style>
  <w:style w:type="character" w:customStyle="1" w:styleId="CommentSubjectChar">
    <w:name w:val="Comment Subject Char"/>
    <w:basedOn w:val="CommentTextChar1"/>
    <w:link w:val="CommentSubject"/>
    <w:uiPriority w:val="99"/>
    <w:semiHidden/>
    <w:rsid w:val="00422C72"/>
    <w:rPr>
      <w:rFonts w:ascii="Times New Roman" w:eastAsia="Cambria" w:hAnsi="Times New Roman" w:cs="Times New Roman"/>
      <w:b/>
      <w:bCs/>
      <w:sz w:val="20"/>
      <w:szCs w:val="20"/>
    </w:rPr>
  </w:style>
  <w:style w:type="paragraph" w:styleId="TOC3">
    <w:name w:val="toc 3"/>
    <w:basedOn w:val="Normal"/>
    <w:next w:val="Normal"/>
    <w:autoRedefine/>
    <w:uiPriority w:val="39"/>
    <w:unhideWhenUsed/>
    <w:rsid w:val="00CF5B50"/>
    <w:pPr>
      <w:spacing w:after="100"/>
      <w:ind w:left="480"/>
    </w:pPr>
  </w:style>
  <w:style w:type="table" w:styleId="TableGrid">
    <w:name w:val="Table Grid"/>
    <w:basedOn w:val="TableNormal"/>
    <w:uiPriority w:val="59"/>
    <w:rsid w:val="004D7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661D2"/>
    <w:pPr>
      <w:tabs>
        <w:tab w:val="left" w:pos="504"/>
      </w:tabs>
      <w:ind w:left="504" w:hanging="504"/>
    </w:pPr>
  </w:style>
  <w:style w:type="paragraph" w:styleId="FootnoteText">
    <w:name w:val="footnote text"/>
    <w:basedOn w:val="Normal"/>
    <w:link w:val="FootnoteTextChar"/>
    <w:uiPriority w:val="99"/>
    <w:unhideWhenUsed/>
    <w:rsid w:val="00EE5BF4"/>
  </w:style>
  <w:style w:type="character" w:customStyle="1" w:styleId="FootnoteTextChar">
    <w:name w:val="Footnote Text Char"/>
    <w:basedOn w:val="DefaultParagraphFont"/>
    <w:link w:val="FootnoteText"/>
    <w:uiPriority w:val="99"/>
    <w:rsid w:val="00EE5BF4"/>
    <w:rPr>
      <w:sz w:val="20"/>
      <w:szCs w:val="20"/>
    </w:rPr>
  </w:style>
  <w:style w:type="character" w:styleId="FootnoteReference">
    <w:name w:val="footnote reference"/>
    <w:basedOn w:val="DefaultParagraphFont"/>
    <w:uiPriority w:val="99"/>
    <w:unhideWhenUsed/>
    <w:rsid w:val="00EE5BF4"/>
    <w:rPr>
      <w:vertAlign w:val="superscript"/>
    </w:rPr>
  </w:style>
  <w:style w:type="paragraph" w:styleId="Revision">
    <w:name w:val="Revision"/>
    <w:hidden/>
    <w:uiPriority w:val="99"/>
    <w:semiHidden/>
    <w:rsid w:val="00B726EF"/>
    <w:pPr>
      <w:spacing w:after="0"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423776"/>
    <w:rPr>
      <w:color w:val="808080"/>
    </w:rPr>
  </w:style>
  <w:style w:type="character" w:customStyle="1" w:styleId="Heading5Char">
    <w:name w:val="Heading 5 Char"/>
    <w:basedOn w:val="DefaultParagraphFont"/>
    <w:link w:val="Heading5"/>
    <w:uiPriority w:val="9"/>
    <w:semiHidden/>
    <w:rsid w:val="001F545F"/>
    <w:rPr>
      <w:caps/>
      <w:color w:val="365F91" w:themeColor="accent1" w:themeShade="BF"/>
      <w:spacing w:val="10"/>
    </w:rPr>
  </w:style>
  <w:style w:type="character" w:customStyle="1" w:styleId="Heading6Char">
    <w:name w:val="Heading 6 Char"/>
    <w:basedOn w:val="DefaultParagraphFont"/>
    <w:link w:val="Heading6"/>
    <w:uiPriority w:val="9"/>
    <w:semiHidden/>
    <w:rsid w:val="001F545F"/>
    <w:rPr>
      <w:caps/>
      <w:color w:val="365F91" w:themeColor="accent1" w:themeShade="BF"/>
      <w:spacing w:val="10"/>
    </w:rPr>
  </w:style>
  <w:style w:type="character" w:customStyle="1" w:styleId="Heading7Char">
    <w:name w:val="Heading 7 Char"/>
    <w:basedOn w:val="DefaultParagraphFont"/>
    <w:link w:val="Heading7"/>
    <w:uiPriority w:val="9"/>
    <w:semiHidden/>
    <w:rsid w:val="001F545F"/>
    <w:rPr>
      <w:caps/>
      <w:color w:val="365F91" w:themeColor="accent1" w:themeShade="BF"/>
      <w:spacing w:val="10"/>
    </w:rPr>
  </w:style>
  <w:style w:type="character" w:customStyle="1" w:styleId="Heading8Char">
    <w:name w:val="Heading 8 Char"/>
    <w:basedOn w:val="DefaultParagraphFont"/>
    <w:link w:val="Heading8"/>
    <w:uiPriority w:val="9"/>
    <w:semiHidden/>
    <w:rsid w:val="001F545F"/>
    <w:rPr>
      <w:caps/>
      <w:spacing w:val="10"/>
      <w:sz w:val="18"/>
      <w:szCs w:val="18"/>
    </w:rPr>
  </w:style>
  <w:style w:type="character" w:customStyle="1" w:styleId="Heading9Char">
    <w:name w:val="Heading 9 Char"/>
    <w:basedOn w:val="DefaultParagraphFont"/>
    <w:link w:val="Heading9"/>
    <w:uiPriority w:val="9"/>
    <w:semiHidden/>
    <w:rsid w:val="001F545F"/>
    <w:rPr>
      <w:i/>
      <w:caps/>
      <w:spacing w:val="10"/>
      <w:sz w:val="18"/>
      <w:szCs w:val="18"/>
    </w:rPr>
  </w:style>
  <w:style w:type="character" w:customStyle="1" w:styleId="NoSpacingChar">
    <w:name w:val="No Spacing Char"/>
    <w:basedOn w:val="DefaultParagraphFont"/>
    <w:link w:val="NoSpacing"/>
    <w:uiPriority w:val="1"/>
    <w:rsid w:val="001F545F"/>
    <w:rPr>
      <w:sz w:val="20"/>
      <w:szCs w:val="20"/>
    </w:rPr>
  </w:style>
  <w:style w:type="paragraph" w:styleId="Quote">
    <w:name w:val="Quote"/>
    <w:basedOn w:val="Normal"/>
    <w:next w:val="Normal"/>
    <w:link w:val="QuoteChar"/>
    <w:uiPriority w:val="29"/>
    <w:qFormat/>
    <w:rsid w:val="001F545F"/>
    <w:rPr>
      <w:i/>
      <w:iCs/>
    </w:rPr>
  </w:style>
  <w:style w:type="character" w:customStyle="1" w:styleId="QuoteChar">
    <w:name w:val="Quote Char"/>
    <w:basedOn w:val="DefaultParagraphFont"/>
    <w:link w:val="Quote"/>
    <w:uiPriority w:val="29"/>
    <w:rsid w:val="001F545F"/>
    <w:rPr>
      <w:i/>
      <w:iCs/>
      <w:sz w:val="20"/>
      <w:szCs w:val="20"/>
    </w:rPr>
  </w:style>
  <w:style w:type="paragraph" w:styleId="IntenseQuote">
    <w:name w:val="Intense Quote"/>
    <w:basedOn w:val="Normal"/>
    <w:next w:val="Normal"/>
    <w:link w:val="IntenseQuoteChar"/>
    <w:uiPriority w:val="30"/>
    <w:qFormat/>
    <w:rsid w:val="001F545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F545F"/>
    <w:rPr>
      <w:i/>
      <w:iCs/>
      <w:color w:val="4F81BD" w:themeColor="accent1"/>
      <w:sz w:val="20"/>
      <w:szCs w:val="20"/>
    </w:rPr>
  </w:style>
  <w:style w:type="character" w:styleId="SubtleEmphasis">
    <w:name w:val="Subtle Emphasis"/>
    <w:uiPriority w:val="19"/>
    <w:qFormat/>
    <w:rsid w:val="001F545F"/>
    <w:rPr>
      <w:i/>
      <w:iCs/>
      <w:color w:val="243F60" w:themeColor="accent1" w:themeShade="7F"/>
    </w:rPr>
  </w:style>
  <w:style w:type="character" w:styleId="IntenseEmphasis">
    <w:name w:val="Intense Emphasis"/>
    <w:uiPriority w:val="21"/>
    <w:qFormat/>
    <w:rsid w:val="001F545F"/>
    <w:rPr>
      <w:b/>
      <w:bCs/>
      <w:caps/>
      <w:color w:val="243F60" w:themeColor="accent1" w:themeShade="7F"/>
      <w:spacing w:val="10"/>
    </w:rPr>
  </w:style>
  <w:style w:type="character" w:styleId="SubtleReference">
    <w:name w:val="Subtle Reference"/>
    <w:uiPriority w:val="31"/>
    <w:qFormat/>
    <w:rsid w:val="001F545F"/>
    <w:rPr>
      <w:b/>
      <w:bCs/>
      <w:color w:val="4F81BD" w:themeColor="accent1"/>
    </w:rPr>
  </w:style>
  <w:style w:type="character" w:styleId="IntenseReference">
    <w:name w:val="Intense Reference"/>
    <w:uiPriority w:val="32"/>
    <w:qFormat/>
    <w:rsid w:val="001F545F"/>
    <w:rPr>
      <w:b/>
      <w:bCs/>
      <w:i/>
      <w:iCs/>
      <w:caps/>
      <w:color w:val="4F81BD" w:themeColor="accent1"/>
    </w:rPr>
  </w:style>
  <w:style w:type="character" w:styleId="BookTitle">
    <w:name w:val="Book Title"/>
    <w:uiPriority w:val="33"/>
    <w:qFormat/>
    <w:rsid w:val="001F545F"/>
    <w:rPr>
      <w:b/>
      <w:bCs/>
      <w:i/>
      <w:iCs/>
      <w:spacing w:val="9"/>
    </w:rPr>
  </w:style>
  <w:style w:type="paragraph" w:customStyle="1" w:styleId="IEEEParagraph">
    <w:name w:val="IEEE Paragraph"/>
    <w:basedOn w:val="Normal"/>
    <w:link w:val="IEEEParagraphChar"/>
    <w:rsid w:val="00970621"/>
    <w:pPr>
      <w:adjustRightInd w:val="0"/>
      <w:snapToGrid w:val="0"/>
      <w:spacing w:before="0" w:after="0" w:line="240" w:lineRule="auto"/>
      <w:ind w:firstLine="216"/>
      <w:jc w:val="both"/>
    </w:pPr>
    <w:rPr>
      <w:rFonts w:ascii="Times New Roman" w:eastAsia="SimSun" w:hAnsi="Times New Roman" w:cs="Times New Roman"/>
      <w:lang w:val="en-AU" w:eastAsia="zh-CN"/>
    </w:rPr>
  </w:style>
  <w:style w:type="character" w:customStyle="1" w:styleId="IEEEParagraphChar">
    <w:name w:val="IEEE Paragraph Char"/>
    <w:link w:val="IEEEParagraph"/>
    <w:rsid w:val="00970621"/>
    <w:rPr>
      <w:rFonts w:ascii="Times New Roman" w:eastAsia="SimSun" w:hAnsi="Times New Roman" w:cs="Times New Roman"/>
      <w:sz w:val="20"/>
      <w:szCs w:val="20"/>
      <w:lang w:val="en-AU" w:eastAsia="zh-CN"/>
    </w:rPr>
  </w:style>
  <w:style w:type="paragraph" w:customStyle="1" w:styleId="FigureTitle">
    <w:name w:val="Figure Title"/>
    <w:basedOn w:val="Normal"/>
    <w:uiPriority w:val="99"/>
    <w:rsid w:val="00481596"/>
    <w:pPr>
      <w:keepLines/>
      <w:spacing w:before="60" w:after="180" w:line="240" w:lineRule="auto"/>
      <w:ind w:left="360"/>
    </w:pPr>
    <w:rPr>
      <w:rFonts w:ascii="Arial Bold" w:eastAsia="Calibri" w:hAnsi="Arial Bold" w:cs="Times New Roman"/>
      <w:b/>
      <w:sz w:val="22"/>
    </w:rPr>
  </w:style>
  <w:style w:type="paragraph" w:customStyle="1" w:styleId="IssuedPubs">
    <w:name w:val="Issued_Pubs"/>
    <w:basedOn w:val="Normal"/>
    <w:rsid w:val="007E25A5"/>
    <w:pPr>
      <w:tabs>
        <w:tab w:val="left" w:pos="1800"/>
        <w:tab w:val="left" w:pos="3150"/>
      </w:tabs>
      <w:spacing w:before="0" w:after="0" w:line="240" w:lineRule="auto"/>
      <w:ind w:left="1080" w:right="1080"/>
      <w:jc w:val="both"/>
    </w:pPr>
    <w:rPr>
      <w:rFonts w:ascii="Times New Roman" w:eastAsia="Times New Roman" w:hAnsi="Times New Roman" w:cs="Times New Roman"/>
      <w:sz w:val="18"/>
      <w:szCs w:val="18"/>
    </w:rPr>
  </w:style>
  <w:style w:type="paragraph" w:customStyle="1" w:styleId="Issued">
    <w:name w:val="Issued"/>
    <w:basedOn w:val="Normal"/>
    <w:link w:val="IssuedChar"/>
    <w:rsid w:val="007E25A5"/>
    <w:pPr>
      <w:spacing w:before="0" w:after="120" w:line="240" w:lineRule="auto"/>
      <w:ind w:left="1080" w:right="1080"/>
      <w:jc w:val="both"/>
    </w:pPr>
    <w:rPr>
      <w:rFonts w:ascii="Times New Roman" w:eastAsia="Times New Roman" w:hAnsi="Times New Roman" w:cs="Times New Roman"/>
      <w:sz w:val="22"/>
      <w:szCs w:val="24"/>
    </w:rPr>
  </w:style>
  <w:style w:type="character" w:customStyle="1" w:styleId="IssuedChar">
    <w:name w:val="Issued Char"/>
    <w:link w:val="Issued"/>
    <w:rsid w:val="007E25A5"/>
    <w:rPr>
      <w:rFonts w:ascii="Times New Roman" w:eastAsia="Times New Roman" w:hAnsi="Times New Roman" w:cs="Times New Roman"/>
      <w:szCs w:val="24"/>
    </w:rPr>
  </w:style>
  <w:style w:type="numbering" w:customStyle="1" w:styleId="NoList1">
    <w:name w:val="No List1"/>
    <w:next w:val="NoList"/>
    <w:uiPriority w:val="99"/>
    <w:semiHidden/>
    <w:unhideWhenUsed/>
    <w:rsid w:val="002458D2"/>
  </w:style>
  <w:style w:type="table" w:customStyle="1" w:styleId="TableGrid1">
    <w:name w:val="Table Grid1"/>
    <w:basedOn w:val="TableNormal"/>
    <w:next w:val="TableGrid"/>
    <w:uiPriority w:val="59"/>
    <w:rsid w:val="002458D2"/>
    <w:pPr>
      <w:spacing w:before="0"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menclatureClauseTitle">
    <w:name w:val="Nomenclature Clause Title"/>
    <w:basedOn w:val="Normal"/>
    <w:next w:val="BodyTextIndent"/>
    <w:rsid w:val="002458D2"/>
    <w:pPr>
      <w:keepNext/>
      <w:tabs>
        <w:tab w:val="left" w:pos="360"/>
      </w:tabs>
      <w:suppressAutoHyphens/>
      <w:overflowPunct w:val="0"/>
      <w:autoSpaceDE w:val="0"/>
      <w:autoSpaceDN w:val="0"/>
      <w:adjustRightInd w:val="0"/>
      <w:spacing w:before="240" w:after="0" w:line="240" w:lineRule="auto"/>
      <w:jc w:val="both"/>
      <w:textAlignment w:val="baseline"/>
    </w:pPr>
    <w:rPr>
      <w:rFonts w:ascii="Arial" w:eastAsia="Times New Roman" w:hAnsi="Arial" w:cs="Times New Roman"/>
      <w:b/>
      <w:caps/>
      <w:kern w:val="14"/>
    </w:rPr>
  </w:style>
  <w:style w:type="paragraph" w:styleId="BodyTextIndent">
    <w:name w:val="Body Text Indent"/>
    <w:basedOn w:val="Normal"/>
    <w:link w:val="BodyTextIndentChar"/>
    <w:uiPriority w:val="99"/>
    <w:semiHidden/>
    <w:unhideWhenUsed/>
    <w:rsid w:val="002458D2"/>
    <w:pPr>
      <w:tabs>
        <w:tab w:val="left" w:pos="360"/>
      </w:tabs>
      <w:spacing w:before="0" w:after="120" w:line="240" w:lineRule="auto"/>
      <w:ind w:left="360"/>
      <w:jc w:val="both"/>
    </w:pPr>
    <w:rPr>
      <w:szCs w:val="24"/>
    </w:rPr>
  </w:style>
  <w:style w:type="character" w:customStyle="1" w:styleId="BodyTextIndentChar">
    <w:name w:val="Body Text Indent Char"/>
    <w:basedOn w:val="DefaultParagraphFont"/>
    <w:link w:val="BodyTextIndent"/>
    <w:uiPriority w:val="99"/>
    <w:semiHidden/>
    <w:rsid w:val="002458D2"/>
    <w:rPr>
      <w:sz w:val="20"/>
      <w:szCs w:val="24"/>
    </w:rPr>
  </w:style>
  <w:style w:type="character" w:styleId="PageNumber">
    <w:name w:val="page number"/>
    <w:basedOn w:val="DefaultParagraphFont"/>
    <w:uiPriority w:val="99"/>
    <w:semiHidden/>
    <w:unhideWhenUsed/>
    <w:rsid w:val="002458D2"/>
  </w:style>
  <w:style w:type="paragraph" w:styleId="DocumentMap">
    <w:name w:val="Document Map"/>
    <w:basedOn w:val="Normal"/>
    <w:link w:val="DocumentMapChar"/>
    <w:uiPriority w:val="99"/>
    <w:semiHidden/>
    <w:unhideWhenUsed/>
    <w:rsid w:val="002458D2"/>
    <w:pPr>
      <w:tabs>
        <w:tab w:val="left" w:pos="360"/>
      </w:tabs>
      <w:spacing w:before="0" w:after="0" w:line="240" w:lineRule="auto"/>
      <w:jc w:val="both"/>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458D2"/>
    <w:rPr>
      <w:rFonts w:ascii="Lucida Grande" w:hAnsi="Lucida Grande" w:cs="Lucida Grande"/>
      <w:sz w:val="24"/>
      <w:szCs w:val="24"/>
    </w:rPr>
  </w:style>
  <w:style w:type="paragraph" w:customStyle="1" w:styleId="IEEEHeading1">
    <w:name w:val="IEEE Heading 1"/>
    <w:basedOn w:val="Normal"/>
    <w:next w:val="IEEEParagraph"/>
    <w:rsid w:val="002458D2"/>
    <w:pPr>
      <w:numPr>
        <w:numId w:val="41"/>
      </w:numPr>
      <w:adjustRightInd w:val="0"/>
      <w:snapToGrid w:val="0"/>
      <w:spacing w:before="180" w:after="60" w:line="240" w:lineRule="auto"/>
      <w:jc w:val="center"/>
    </w:pPr>
    <w:rPr>
      <w:rFonts w:ascii="Times New Roman" w:eastAsia="SimSun" w:hAnsi="Times New Roman" w:cs="Times New Roman"/>
      <w:smallCaps/>
      <w:szCs w:val="24"/>
      <w:lang w:val="en-AU" w:eastAsia="zh-CN"/>
    </w:rPr>
  </w:style>
  <w:style w:type="paragraph" w:customStyle="1" w:styleId="IEEETitle">
    <w:name w:val="IEEE Title"/>
    <w:basedOn w:val="Normal"/>
    <w:next w:val="Normal"/>
    <w:rsid w:val="002458D2"/>
    <w:pPr>
      <w:adjustRightInd w:val="0"/>
      <w:snapToGrid w:val="0"/>
      <w:spacing w:before="0" w:after="0" w:line="240" w:lineRule="auto"/>
      <w:jc w:val="center"/>
    </w:pPr>
    <w:rPr>
      <w:rFonts w:ascii="Times New Roman" w:eastAsia="SimSun" w:hAnsi="Times New Roman" w:cs="Times New Roman"/>
      <w:sz w:val="48"/>
      <w:szCs w:val="24"/>
      <w:lang w:val="en-AU" w:eastAsia="zh-CN"/>
    </w:rPr>
  </w:style>
  <w:style w:type="paragraph" w:customStyle="1" w:styleId="Standard">
    <w:name w:val="Standard"/>
    <w:rsid w:val="00CC734F"/>
    <w:pPr>
      <w:widowControl w:val="0"/>
      <w:suppressAutoHyphens/>
      <w:autoSpaceDN w:val="0"/>
      <w:spacing w:before="0" w:after="0" w:line="240" w:lineRule="auto"/>
      <w:textAlignment w:val="baseline"/>
    </w:pPr>
    <w:rPr>
      <w:rFonts w:ascii="Liberation Serif" w:eastAsia="Droid Sans Fallback" w:hAnsi="Liberation Serif" w:cs="FreeSans"/>
      <w:kern w:val="3"/>
      <w:sz w:val="24"/>
      <w:szCs w:val="24"/>
      <w:lang w:val="en-CA" w:eastAsia="zh-CN" w:bidi="hi-IN"/>
    </w:rPr>
  </w:style>
  <w:style w:type="paragraph" w:customStyle="1" w:styleId="Textbody">
    <w:name w:val="Text body"/>
    <w:basedOn w:val="Standard"/>
    <w:rsid w:val="00CC734F"/>
    <w:pPr>
      <w:spacing w:after="140" w:line="288" w:lineRule="auto"/>
    </w:pPr>
  </w:style>
  <w:style w:type="character" w:customStyle="1" w:styleId="CaptionChar">
    <w:name w:val="Caption Char"/>
    <w:aliases w:val="caption for tables Char,figures Char,Beschriftung Char2 Char Char,Beschriftung Char1 Cha... Char,Beschriftung Char2 Char1,Beschriftung Char1 Char1 Char,Beschriftung Char Char Char1 Char,Beschriftung Char1 Char Char Char"/>
    <w:link w:val="Caption"/>
    <w:uiPriority w:val="99"/>
    <w:locked/>
    <w:rsid w:val="00A11BE0"/>
    <w:rPr>
      <w:b/>
      <w:bCs/>
      <w:color w:val="365F91" w:themeColor="accent1" w:themeShade="BF"/>
      <w:sz w:val="16"/>
      <w:szCs w:val="16"/>
    </w:rPr>
  </w:style>
  <w:style w:type="paragraph" w:customStyle="1" w:styleId="HSNormal">
    <w:name w:val="HS_Normal"/>
    <w:uiPriority w:val="99"/>
    <w:rsid w:val="00A11BE0"/>
    <w:pPr>
      <w:spacing w:before="120" w:after="120" w:line="240" w:lineRule="auto"/>
      <w:jc w:val="both"/>
    </w:pPr>
    <w:rPr>
      <w:rFonts w:ascii="Cambria" w:eastAsia="SimSun" w:hAnsi="Cambria" w:cs="Arial"/>
      <w:lang w:val="en-GB" w:eastAsia="de-DE"/>
    </w:rPr>
  </w:style>
  <w:style w:type="paragraph" w:customStyle="1" w:styleId="HSHeader1">
    <w:name w:val="HS_Header1"/>
    <w:next w:val="HSNormal"/>
    <w:uiPriority w:val="99"/>
    <w:rsid w:val="00A11BE0"/>
    <w:pPr>
      <w:numPr>
        <w:numId w:val="43"/>
      </w:numPr>
      <w:spacing w:before="240" w:after="240" w:line="240" w:lineRule="auto"/>
    </w:pPr>
    <w:rPr>
      <w:rFonts w:ascii="Cambria" w:eastAsia="SimSun" w:hAnsi="Cambria" w:cs="Arial"/>
      <w:b/>
      <w:sz w:val="28"/>
      <w:lang w:val="en-GB" w:eastAsia="de-DE"/>
    </w:rPr>
  </w:style>
  <w:style w:type="paragraph" w:customStyle="1" w:styleId="HSHeading2">
    <w:name w:val="HS_Heading2"/>
    <w:next w:val="HSNormal"/>
    <w:uiPriority w:val="99"/>
    <w:rsid w:val="00A11BE0"/>
    <w:pPr>
      <w:numPr>
        <w:ilvl w:val="1"/>
        <w:numId w:val="43"/>
      </w:numPr>
      <w:spacing w:before="240" w:after="120" w:line="240" w:lineRule="auto"/>
    </w:pPr>
    <w:rPr>
      <w:rFonts w:ascii="Cambria" w:eastAsia="SimSun" w:hAnsi="Cambria" w:cs="Arial"/>
      <w:b/>
      <w:sz w:val="24"/>
      <w:lang w:val="en-GB" w:eastAsia="de-DE"/>
    </w:rPr>
  </w:style>
  <w:style w:type="paragraph" w:customStyle="1" w:styleId="HSHeading3">
    <w:name w:val="HS_Heading3"/>
    <w:next w:val="HSNormal"/>
    <w:uiPriority w:val="99"/>
    <w:rsid w:val="00A11BE0"/>
    <w:pPr>
      <w:numPr>
        <w:ilvl w:val="2"/>
        <w:numId w:val="43"/>
      </w:numPr>
      <w:spacing w:before="240" w:after="120" w:line="240" w:lineRule="auto"/>
    </w:pPr>
    <w:rPr>
      <w:rFonts w:ascii="Cambria" w:eastAsia="SimSun" w:hAnsi="Cambria" w:cs="Arial"/>
      <w:b/>
      <w:i/>
      <w:lang w:val="en-GB" w:eastAsia="de-DE"/>
    </w:rPr>
  </w:style>
  <w:style w:type="character" w:customStyle="1" w:styleId="commentcontent">
    <w:name w:val="comment_content"/>
    <w:basedOn w:val="DefaultParagraphFont"/>
    <w:rsid w:val="00CC0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22689">
      <w:bodyDiv w:val="1"/>
      <w:marLeft w:val="0"/>
      <w:marRight w:val="0"/>
      <w:marTop w:val="0"/>
      <w:marBottom w:val="0"/>
      <w:divBdr>
        <w:top w:val="none" w:sz="0" w:space="0" w:color="auto"/>
        <w:left w:val="none" w:sz="0" w:space="0" w:color="auto"/>
        <w:bottom w:val="none" w:sz="0" w:space="0" w:color="auto"/>
        <w:right w:val="none" w:sz="0" w:space="0" w:color="auto"/>
      </w:divBdr>
    </w:div>
    <w:div w:id="165899814">
      <w:bodyDiv w:val="1"/>
      <w:marLeft w:val="0"/>
      <w:marRight w:val="0"/>
      <w:marTop w:val="0"/>
      <w:marBottom w:val="0"/>
      <w:divBdr>
        <w:top w:val="none" w:sz="0" w:space="0" w:color="auto"/>
        <w:left w:val="none" w:sz="0" w:space="0" w:color="auto"/>
        <w:bottom w:val="none" w:sz="0" w:space="0" w:color="auto"/>
        <w:right w:val="none" w:sz="0" w:space="0" w:color="auto"/>
      </w:divBdr>
    </w:div>
    <w:div w:id="197280183">
      <w:bodyDiv w:val="1"/>
      <w:marLeft w:val="0"/>
      <w:marRight w:val="0"/>
      <w:marTop w:val="0"/>
      <w:marBottom w:val="0"/>
      <w:divBdr>
        <w:top w:val="none" w:sz="0" w:space="0" w:color="auto"/>
        <w:left w:val="none" w:sz="0" w:space="0" w:color="auto"/>
        <w:bottom w:val="none" w:sz="0" w:space="0" w:color="auto"/>
        <w:right w:val="none" w:sz="0" w:space="0" w:color="auto"/>
      </w:divBdr>
      <w:divsChild>
        <w:div w:id="690494796">
          <w:marLeft w:val="0"/>
          <w:marRight w:val="0"/>
          <w:marTop w:val="0"/>
          <w:marBottom w:val="0"/>
          <w:divBdr>
            <w:top w:val="none" w:sz="0" w:space="0" w:color="auto"/>
            <w:left w:val="none" w:sz="0" w:space="0" w:color="auto"/>
            <w:bottom w:val="none" w:sz="0" w:space="0" w:color="auto"/>
            <w:right w:val="none" w:sz="0" w:space="0" w:color="auto"/>
          </w:divBdr>
          <w:divsChild>
            <w:div w:id="753278082">
              <w:marLeft w:val="0"/>
              <w:marRight w:val="0"/>
              <w:marTop w:val="0"/>
              <w:marBottom w:val="0"/>
              <w:divBdr>
                <w:top w:val="none" w:sz="0" w:space="0" w:color="auto"/>
                <w:left w:val="none" w:sz="0" w:space="0" w:color="auto"/>
                <w:bottom w:val="none" w:sz="0" w:space="0" w:color="auto"/>
                <w:right w:val="none" w:sz="0" w:space="0" w:color="auto"/>
              </w:divBdr>
              <w:divsChild>
                <w:div w:id="1280134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707527">
      <w:bodyDiv w:val="1"/>
      <w:marLeft w:val="0"/>
      <w:marRight w:val="0"/>
      <w:marTop w:val="0"/>
      <w:marBottom w:val="0"/>
      <w:divBdr>
        <w:top w:val="none" w:sz="0" w:space="0" w:color="auto"/>
        <w:left w:val="none" w:sz="0" w:space="0" w:color="auto"/>
        <w:bottom w:val="none" w:sz="0" w:space="0" w:color="auto"/>
        <w:right w:val="none" w:sz="0" w:space="0" w:color="auto"/>
      </w:divBdr>
    </w:div>
    <w:div w:id="211578453">
      <w:bodyDiv w:val="1"/>
      <w:marLeft w:val="0"/>
      <w:marRight w:val="0"/>
      <w:marTop w:val="0"/>
      <w:marBottom w:val="0"/>
      <w:divBdr>
        <w:top w:val="none" w:sz="0" w:space="0" w:color="auto"/>
        <w:left w:val="none" w:sz="0" w:space="0" w:color="auto"/>
        <w:bottom w:val="none" w:sz="0" w:space="0" w:color="auto"/>
        <w:right w:val="none" w:sz="0" w:space="0" w:color="auto"/>
      </w:divBdr>
    </w:div>
    <w:div w:id="227109610">
      <w:bodyDiv w:val="1"/>
      <w:marLeft w:val="0"/>
      <w:marRight w:val="0"/>
      <w:marTop w:val="0"/>
      <w:marBottom w:val="0"/>
      <w:divBdr>
        <w:top w:val="none" w:sz="0" w:space="0" w:color="auto"/>
        <w:left w:val="none" w:sz="0" w:space="0" w:color="auto"/>
        <w:bottom w:val="none" w:sz="0" w:space="0" w:color="auto"/>
        <w:right w:val="none" w:sz="0" w:space="0" w:color="auto"/>
      </w:divBdr>
      <w:divsChild>
        <w:div w:id="629751125">
          <w:marLeft w:val="0"/>
          <w:marRight w:val="0"/>
          <w:marTop w:val="0"/>
          <w:marBottom w:val="0"/>
          <w:divBdr>
            <w:top w:val="none" w:sz="0" w:space="0" w:color="auto"/>
            <w:left w:val="none" w:sz="0" w:space="0" w:color="auto"/>
            <w:bottom w:val="none" w:sz="0" w:space="0" w:color="auto"/>
            <w:right w:val="none" w:sz="0" w:space="0" w:color="auto"/>
          </w:divBdr>
          <w:divsChild>
            <w:div w:id="348682650">
              <w:marLeft w:val="0"/>
              <w:marRight w:val="0"/>
              <w:marTop w:val="0"/>
              <w:marBottom w:val="0"/>
              <w:divBdr>
                <w:top w:val="none" w:sz="0" w:space="0" w:color="auto"/>
                <w:left w:val="none" w:sz="0" w:space="0" w:color="auto"/>
                <w:bottom w:val="none" w:sz="0" w:space="0" w:color="auto"/>
                <w:right w:val="none" w:sz="0" w:space="0" w:color="auto"/>
              </w:divBdr>
              <w:divsChild>
                <w:div w:id="13847130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4195706">
      <w:bodyDiv w:val="1"/>
      <w:marLeft w:val="0"/>
      <w:marRight w:val="0"/>
      <w:marTop w:val="0"/>
      <w:marBottom w:val="0"/>
      <w:divBdr>
        <w:top w:val="none" w:sz="0" w:space="0" w:color="auto"/>
        <w:left w:val="none" w:sz="0" w:space="0" w:color="auto"/>
        <w:bottom w:val="none" w:sz="0" w:space="0" w:color="auto"/>
        <w:right w:val="none" w:sz="0" w:space="0" w:color="auto"/>
      </w:divBdr>
      <w:divsChild>
        <w:div w:id="1998804725">
          <w:marLeft w:val="0"/>
          <w:marRight w:val="0"/>
          <w:marTop w:val="0"/>
          <w:marBottom w:val="0"/>
          <w:divBdr>
            <w:top w:val="none" w:sz="0" w:space="0" w:color="auto"/>
            <w:left w:val="none" w:sz="0" w:space="0" w:color="auto"/>
            <w:bottom w:val="none" w:sz="0" w:space="0" w:color="auto"/>
            <w:right w:val="none" w:sz="0" w:space="0" w:color="auto"/>
          </w:divBdr>
          <w:divsChild>
            <w:div w:id="2086485860">
              <w:marLeft w:val="0"/>
              <w:marRight w:val="0"/>
              <w:marTop w:val="0"/>
              <w:marBottom w:val="0"/>
              <w:divBdr>
                <w:top w:val="none" w:sz="0" w:space="0" w:color="auto"/>
                <w:left w:val="none" w:sz="0" w:space="0" w:color="auto"/>
                <w:bottom w:val="none" w:sz="0" w:space="0" w:color="auto"/>
                <w:right w:val="none" w:sz="0" w:space="0" w:color="auto"/>
              </w:divBdr>
              <w:divsChild>
                <w:div w:id="6430038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48778937">
      <w:bodyDiv w:val="1"/>
      <w:marLeft w:val="0"/>
      <w:marRight w:val="0"/>
      <w:marTop w:val="0"/>
      <w:marBottom w:val="0"/>
      <w:divBdr>
        <w:top w:val="none" w:sz="0" w:space="0" w:color="auto"/>
        <w:left w:val="none" w:sz="0" w:space="0" w:color="auto"/>
        <w:bottom w:val="none" w:sz="0" w:space="0" w:color="auto"/>
        <w:right w:val="none" w:sz="0" w:space="0" w:color="auto"/>
      </w:divBdr>
    </w:div>
    <w:div w:id="275989011">
      <w:bodyDiv w:val="1"/>
      <w:marLeft w:val="0"/>
      <w:marRight w:val="0"/>
      <w:marTop w:val="0"/>
      <w:marBottom w:val="0"/>
      <w:divBdr>
        <w:top w:val="none" w:sz="0" w:space="0" w:color="auto"/>
        <w:left w:val="none" w:sz="0" w:space="0" w:color="auto"/>
        <w:bottom w:val="none" w:sz="0" w:space="0" w:color="auto"/>
        <w:right w:val="none" w:sz="0" w:space="0" w:color="auto"/>
      </w:divBdr>
    </w:div>
    <w:div w:id="437337643">
      <w:bodyDiv w:val="1"/>
      <w:marLeft w:val="0"/>
      <w:marRight w:val="0"/>
      <w:marTop w:val="0"/>
      <w:marBottom w:val="0"/>
      <w:divBdr>
        <w:top w:val="none" w:sz="0" w:space="0" w:color="auto"/>
        <w:left w:val="none" w:sz="0" w:space="0" w:color="auto"/>
        <w:bottom w:val="none" w:sz="0" w:space="0" w:color="auto"/>
        <w:right w:val="none" w:sz="0" w:space="0" w:color="auto"/>
      </w:divBdr>
    </w:div>
    <w:div w:id="439569746">
      <w:bodyDiv w:val="1"/>
      <w:marLeft w:val="0"/>
      <w:marRight w:val="0"/>
      <w:marTop w:val="0"/>
      <w:marBottom w:val="0"/>
      <w:divBdr>
        <w:top w:val="none" w:sz="0" w:space="0" w:color="auto"/>
        <w:left w:val="none" w:sz="0" w:space="0" w:color="auto"/>
        <w:bottom w:val="none" w:sz="0" w:space="0" w:color="auto"/>
        <w:right w:val="none" w:sz="0" w:space="0" w:color="auto"/>
      </w:divBdr>
      <w:divsChild>
        <w:div w:id="234710284">
          <w:marLeft w:val="0"/>
          <w:marRight w:val="0"/>
          <w:marTop w:val="0"/>
          <w:marBottom w:val="0"/>
          <w:divBdr>
            <w:top w:val="none" w:sz="0" w:space="0" w:color="auto"/>
            <w:left w:val="none" w:sz="0" w:space="0" w:color="auto"/>
            <w:bottom w:val="none" w:sz="0" w:space="0" w:color="auto"/>
            <w:right w:val="none" w:sz="0" w:space="0" w:color="auto"/>
          </w:divBdr>
          <w:divsChild>
            <w:div w:id="561403920">
              <w:marLeft w:val="0"/>
              <w:marRight w:val="0"/>
              <w:marTop w:val="0"/>
              <w:marBottom w:val="0"/>
              <w:divBdr>
                <w:top w:val="none" w:sz="0" w:space="0" w:color="auto"/>
                <w:left w:val="none" w:sz="0" w:space="0" w:color="auto"/>
                <w:bottom w:val="none" w:sz="0" w:space="0" w:color="auto"/>
                <w:right w:val="none" w:sz="0" w:space="0" w:color="auto"/>
              </w:divBdr>
              <w:divsChild>
                <w:div w:id="15800210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12906678">
      <w:bodyDiv w:val="1"/>
      <w:marLeft w:val="0"/>
      <w:marRight w:val="0"/>
      <w:marTop w:val="0"/>
      <w:marBottom w:val="0"/>
      <w:divBdr>
        <w:top w:val="none" w:sz="0" w:space="0" w:color="auto"/>
        <w:left w:val="none" w:sz="0" w:space="0" w:color="auto"/>
        <w:bottom w:val="none" w:sz="0" w:space="0" w:color="auto"/>
        <w:right w:val="none" w:sz="0" w:space="0" w:color="auto"/>
      </w:divBdr>
    </w:div>
    <w:div w:id="705253825">
      <w:bodyDiv w:val="1"/>
      <w:marLeft w:val="0"/>
      <w:marRight w:val="0"/>
      <w:marTop w:val="0"/>
      <w:marBottom w:val="0"/>
      <w:divBdr>
        <w:top w:val="none" w:sz="0" w:space="0" w:color="auto"/>
        <w:left w:val="none" w:sz="0" w:space="0" w:color="auto"/>
        <w:bottom w:val="none" w:sz="0" w:space="0" w:color="auto"/>
        <w:right w:val="none" w:sz="0" w:space="0" w:color="auto"/>
      </w:divBdr>
      <w:divsChild>
        <w:div w:id="1804616343">
          <w:marLeft w:val="0"/>
          <w:marRight w:val="0"/>
          <w:marTop w:val="0"/>
          <w:marBottom w:val="0"/>
          <w:divBdr>
            <w:top w:val="none" w:sz="0" w:space="0" w:color="auto"/>
            <w:left w:val="none" w:sz="0" w:space="0" w:color="auto"/>
            <w:bottom w:val="none" w:sz="0" w:space="0" w:color="auto"/>
            <w:right w:val="none" w:sz="0" w:space="0" w:color="auto"/>
          </w:divBdr>
          <w:divsChild>
            <w:div w:id="1186096952">
              <w:marLeft w:val="0"/>
              <w:marRight w:val="0"/>
              <w:marTop w:val="0"/>
              <w:marBottom w:val="0"/>
              <w:divBdr>
                <w:top w:val="none" w:sz="0" w:space="0" w:color="auto"/>
                <w:left w:val="none" w:sz="0" w:space="0" w:color="auto"/>
                <w:bottom w:val="none" w:sz="0" w:space="0" w:color="auto"/>
                <w:right w:val="none" w:sz="0" w:space="0" w:color="auto"/>
              </w:divBdr>
              <w:divsChild>
                <w:div w:id="4672066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31080380">
      <w:bodyDiv w:val="1"/>
      <w:marLeft w:val="0"/>
      <w:marRight w:val="0"/>
      <w:marTop w:val="0"/>
      <w:marBottom w:val="0"/>
      <w:divBdr>
        <w:top w:val="none" w:sz="0" w:space="0" w:color="auto"/>
        <w:left w:val="none" w:sz="0" w:space="0" w:color="auto"/>
        <w:bottom w:val="none" w:sz="0" w:space="0" w:color="auto"/>
        <w:right w:val="none" w:sz="0" w:space="0" w:color="auto"/>
      </w:divBdr>
    </w:div>
    <w:div w:id="804735072">
      <w:bodyDiv w:val="1"/>
      <w:marLeft w:val="0"/>
      <w:marRight w:val="0"/>
      <w:marTop w:val="0"/>
      <w:marBottom w:val="0"/>
      <w:divBdr>
        <w:top w:val="none" w:sz="0" w:space="0" w:color="auto"/>
        <w:left w:val="none" w:sz="0" w:space="0" w:color="auto"/>
        <w:bottom w:val="none" w:sz="0" w:space="0" w:color="auto"/>
        <w:right w:val="none" w:sz="0" w:space="0" w:color="auto"/>
      </w:divBdr>
    </w:div>
    <w:div w:id="826047633">
      <w:bodyDiv w:val="1"/>
      <w:marLeft w:val="0"/>
      <w:marRight w:val="0"/>
      <w:marTop w:val="0"/>
      <w:marBottom w:val="0"/>
      <w:divBdr>
        <w:top w:val="none" w:sz="0" w:space="0" w:color="auto"/>
        <w:left w:val="none" w:sz="0" w:space="0" w:color="auto"/>
        <w:bottom w:val="none" w:sz="0" w:space="0" w:color="auto"/>
        <w:right w:val="none" w:sz="0" w:space="0" w:color="auto"/>
      </w:divBdr>
    </w:div>
    <w:div w:id="1013260295">
      <w:bodyDiv w:val="1"/>
      <w:marLeft w:val="0"/>
      <w:marRight w:val="0"/>
      <w:marTop w:val="0"/>
      <w:marBottom w:val="0"/>
      <w:divBdr>
        <w:top w:val="none" w:sz="0" w:space="0" w:color="auto"/>
        <w:left w:val="none" w:sz="0" w:space="0" w:color="auto"/>
        <w:bottom w:val="none" w:sz="0" w:space="0" w:color="auto"/>
        <w:right w:val="none" w:sz="0" w:space="0" w:color="auto"/>
      </w:divBdr>
    </w:div>
    <w:div w:id="1040478788">
      <w:bodyDiv w:val="1"/>
      <w:marLeft w:val="0"/>
      <w:marRight w:val="0"/>
      <w:marTop w:val="0"/>
      <w:marBottom w:val="0"/>
      <w:divBdr>
        <w:top w:val="none" w:sz="0" w:space="0" w:color="auto"/>
        <w:left w:val="none" w:sz="0" w:space="0" w:color="auto"/>
        <w:bottom w:val="none" w:sz="0" w:space="0" w:color="auto"/>
        <w:right w:val="none" w:sz="0" w:space="0" w:color="auto"/>
      </w:divBdr>
      <w:divsChild>
        <w:div w:id="318113911">
          <w:marLeft w:val="0"/>
          <w:marRight w:val="0"/>
          <w:marTop w:val="0"/>
          <w:marBottom w:val="0"/>
          <w:divBdr>
            <w:top w:val="none" w:sz="0" w:space="0" w:color="auto"/>
            <w:left w:val="none" w:sz="0" w:space="0" w:color="auto"/>
            <w:bottom w:val="none" w:sz="0" w:space="0" w:color="auto"/>
            <w:right w:val="none" w:sz="0" w:space="0" w:color="auto"/>
          </w:divBdr>
          <w:divsChild>
            <w:div w:id="85998613">
              <w:marLeft w:val="0"/>
              <w:marRight w:val="0"/>
              <w:marTop w:val="0"/>
              <w:marBottom w:val="0"/>
              <w:divBdr>
                <w:top w:val="none" w:sz="0" w:space="0" w:color="auto"/>
                <w:left w:val="none" w:sz="0" w:space="0" w:color="auto"/>
                <w:bottom w:val="none" w:sz="0" w:space="0" w:color="auto"/>
                <w:right w:val="none" w:sz="0" w:space="0" w:color="auto"/>
              </w:divBdr>
              <w:divsChild>
                <w:div w:id="15757736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40882574">
      <w:bodyDiv w:val="1"/>
      <w:marLeft w:val="0"/>
      <w:marRight w:val="0"/>
      <w:marTop w:val="0"/>
      <w:marBottom w:val="0"/>
      <w:divBdr>
        <w:top w:val="none" w:sz="0" w:space="0" w:color="auto"/>
        <w:left w:val="none" w:sz="0" w:space="0" w:color="auto"/>
        <w:bottom w:val="none" w:sz="0" w:space="0" w:color="auto"/>
        <w:right w:val="none" w:sz="0" w:space="0" w:color="auto"/>
      </w:divBdr>
      <w:divsChild>
        <w:div w:id="1578249144">
          <w:marLeft w:val="0"/>
          <w:marRight w:val="0"/>
          <w:marTop w:val="0"/>
          <w:marBottom w:val="0"/>
          <w:divBdr>
            <w:top w:val="none" w:sz="0" w:space="0" w:color="auto"/>
            <w:left w:val="none" w:sz="0" w:space="0" w:color="auto"/>
            <w:bottom w:val="none" w:sz="0" w:space="0" w:color="auto"/>
            <w:right w:val="none" w:sz="0" w:space="0" w:color="auto"/>
          </w:divBdr>
          <w:divsChild>
            <w:div w:id="1165127306">
              <w:marLeft w:val="0"/>
              <w:marRight w:val="0"/>
              <w:marTop w:val="0"/>
              <w:marBottom w:val="0"/>
              <w:divBdr>
                <w:top w:val="none" w:sz="0" w:space="0" w:color="auto"/>
                <w:left w:val="none" w:sz="0" w:space="0" w:color="auto"/>
                <w:bottom w:val="none" w:sz="0" w:space="0" w:color="auto"/>
                <w:right w:val="none" w:sz="0" w:space="0" w:color="auto"/>
              </w:divBdr>
              <w:divsChild>
                <w:div w:id="171246136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86675340">
      <w:bodyDiv w:val="1"/>
      <w:marLeft w:val="0"/>
      <w:marRight w:val="0"/>
      <w:marTop w:val="0"/>
      <w:marBottom w:val="0"/>
      <w:divBdr>
        <w:top w:val="none" w:sz="0" w:space="0" w:color="auto"/>
        <w:left w:val="none" w:sz="0" w:space="0" w:color="auto"/>
        <w:bottom w:val="none" w:sz="0" w:space="0" w:color="auto"/>
        <w:right w:val="none" w:sz="0" w:space="0" w:color="auto"/>
      </w:divBdr>
    </w:div>
    <w:div w:id="1198661245">
      <w:bodyDiv w:val="1"/>
      <w:marLeft w:val="0"/>
      <w:marRight w:val="0"/>
      <w:marTop w:val="0"/>
      <w:marBottom w:val="0"/>
      <w:divBdr>
        <w:top w:val="none" w:sz="0" w:space="0" w:color="auto"/>
        <w:left w:val="none" w:sz="0" w:space="0" w:color="auto"/>
        <w:bottom w:val="none" w:sz="0" w:space="0" w:color="auto"/>
        <w:right w:val="none" w:sz="0" w:space="0" w:color="auto"/>
      </w:divBdr>
    </w:div>
    <w:div w:id="1201092920">
      <w:bodyDiv w:val="1"/>
      <w:marLeft w:val="0"/>
      <w:marRight w:val="0"/>
      <w:marTop w:val="0"/>
      <w:marBottom w:val="0"/>
      <w:divBdr>
        <w:top w:val="none" w:sz="0" w:space="0" w:color="auto"/>
        <w:left w:val="none" w:sz="0" w:space="0" w:color="auto"/>
        <w:bottom w:val="none" w:sz="0" w:space="0" w:color="auto"/>
        <w:right w:val="none" w:sz="0" w:space="0" w:color="auto"/>
      </w:divBdr>
      <w:divsChild>
        <w:div w:id="660818020">
          <w:marLeft w:val="0"/>
          <w:marRight w:val="0"/>
          <w:marTop w:val="0"/>
          <w:marBottom w:val="0"/>
          <w:divBdr>
            <w:top w:val="none" w:sz="0" w:space="0" w:color="auto"/>
            <w:left w:val="none" w:sz="0" w:space="0" w:color="auto"/>
            <w:bottom w:val="none" w:sz="0" w:space="0" w:color="auto"/>
            <w:right w:val="none" w:sz="0" w:space="0" w:color="auto"/>
          </w:divBdr>
          <w:divsChild>
            <w:div w:id="445195410">
              <w:marLeft w:val="0"/>
              <w:marRight w:val="0"/>
              <w:marTop w:val="0"/>
              <w:marBottom w:val="0"/>
              <w:divBdr>
                <w:top w:val="none" w:sz="0" w:space="0" w:color="auto"/>
                <w:left w:val="none" w:sz="0" w:space="0" w:color="auto"/>
                <w:bottom w:val="none" w:sz="0" w:space="0" w:color="auto"/>
                <w:right w:val="none" w:sz="0" w:space="0" w:color="auto"/>
              </w:divBdr>
              <w:divsChild>
                <w:div w:id="1604919486">
                  <w:marLeft w:val="600"/>
                  <w:marRight w:val="96"/>
                  <w:marTop w:val="0"/>
                  <w:marBottom w:val="0"/>
                  <w:divBdr>
                    <w:top w:val="none" w:sz="0" w:space="0" w:color="auto"/>
                    <w:left w:val="none" w:sz="0" w:space="0" w:color="auto"/>
                    <w:bottom w:val="none" w:sz="0" w:space="0" w:color="auto"/>
                    <w:right w:val="none" w:sz="0" w:space="0" w:color="auto"/>
                  </w:divBdr>
                </w:div>
              </w:divsChild>
            </w:div>
            <w:div w:id="806515289">
              <w:marLeft w:val="0"/>
              <w:marRight w:val="0"/>
              <w:marTop w:val="0"/>
              <w:marBottom w:val="0"/>
              <w:divBdr>
                <w:top w:val="none" w:sz="0" w:space="0" w:color="auto"/>
                <w:left w:val="none" w:sz="0" w:space="0" w:color="auto"/>
                <w:bottom w:val="none" w:sz="0" w:space="0" w:color="auto"/>
                <w:right w:val="none" w:sz="0" w:space="0" w:color="auto"/>
              </w:divBdr>
              <w:divsChild>
                <w:div w:id="325674129">
                  <w:marLeft w:val="600"/>
                  <w:marRight w:val="96"/>
                  <w:marTop w:val="0"/>
                  <w:marBottom w:val="0"/>
                  <w:divBdr>
                    <w:top w:val="none" w:sz="0" w:space="0" w:color="auto"/>
                    <w:left w:val="none" w:sz="0" w:space="0" w:color="auto"/>
                    <w:bottom w:val="none" w:sz="0" w:space="0" w:color="auto"/>
                    <w:right w:val="none" w:sz="0" w:space="0" w:color="auto"/>
                  </w:divBdr>
                </w:div>
              </w:divsChild>
            </w:div>
            <w:div w:id="2074156152">
              <w:marLeft w:val="0"/>
              <w:marRight w:val="0"/>
              <w:marTop w:val="0"/>
              <w:marBottom w:val="0"/>
              <w:divBdr>
                <w:top w:val="none" w:sz="0" w:space="0" w:color="auto"/>
                <w:left w:val="none" w:sz="0" w:space="0" w:color="auto"/>
                <w:bottom w:val="none" w:sz="0" w:space="0" w:color="auto"/>
                <w:right w:val="none" w:sz="0" w:space="0" w:color="auto"/>
              </w:divBdr>
              <w:divsChild>
                <w:div w:id="1756971383">
                  <w:marLeft w:val="600"/>
                  <w:marRight w:val="96"/>
                  <w:marTop w:val="0"/>
                  <w:marBottom w:val="0"/>
                  <w:divBdr>
                    <w:top w:val="none" w:sz="0" w:space="0" w:color="auto"/>
                    <w:left w:val="none" w:sz="0" w:space="0" w:color="auto"/>
                    <w:bottom w:val="none" w:sz="0" w:space="0" w:color="auto"/>
                    <w:right w:val="none" w:sz="0" w:space="0" w:color="auto"/>
                  </w:divBdr>
                </w:div>
              </w:divsChild>
            </w:div>
            <w:div w:id="1437675040">
              <w:marLeft w:val="0"/>
              <w:marRight w:val="0"/>
              <w:marTop w:val="0"/>
              <w:marBottom w:val="0"/>
              <w:divBdr>
                <w:top w:val="none" w:sz="0" w:space="0" w:color="auto"/>
                <w:left w:val="none" w:sz="0" w:space="0" w:color="auto"/>
                <w:bottom w:val="none" w:sz="0" w:space="0" w:color="auto"/>
                <w:right w:val="none" w:sz="0" w:space="0" w:color="auto"/>
              </w:divBdr>
              <w:divsChild>
                <w:div w:id="966397468">
                  <w:marLeft w:val="600"/>
                  <w:marRight w:val="96"/>
                  <w:marTop w:val="0"/>
                  <w:marBottom w:val="0"/>
                  <w:divBdr>
                    <w:top w:val="none" w:sz="0" w:space="0" w:color="auto"/>
                    <w:left w:val="none" w:sz="0" w:space="0" w:color="auto"/>
                    <w:bottom w:val="none" w:sz="0" w:space="0" w:color="auto"/>
                    <w:right w:val="none" w:sz="0" w:space="0" w:color="auto"/>
                  </w:divBdr>
                </w:div>
              </w:divsChild>
            </w:div>
            <w:div w:id="2011525394">
              <w:marLeft w:val="0"/>
              <w:marRight w:val="0"/>
              <w:marTop w:val="0"/>
              <w:marBottom w:val="0"/>
              <w:divBdr>
                <w:top w:val="none" w:sz="0" w:space="0" w:color="auto"/>
                <w:left w:val="none" w:sz="0" w:space="0" w:color="auto"/>
                <w:bottom w:val="none" w:sz="0" w:space="0" w:color="auto"/>
                <w:right w:val="none" w:sz="0" w:space="0" w:color="auto"/>
              </w:divBdr>
              <w:divsChild>
                <w:div w:id="153689200">
                  <w:marLeft w:val="600"/>
                  <w:marRight w:val="96"/>
                  <w:marTop w:val="0"/>
                  <w:marBottom w:val="0"/>
                  <w:divBdr>
                    <w:top w:val="none" w:sz="0" w:space="0" w:color="auto"/>
                    <w:left w:val="none" w:sz="0" w:space="0" w:color="auto"/>
                    <w:bottom w:val="none" w:sz="0" w:space="0" w:color="auto"/>
                    <w:right w:val="none" w:sz="0" w:space="0" w:color="auto"/>
                  </w:divBdr>
                </w:div>
              </w:divsChild>
            </w:div>
            <w:div w:id="435254408">
              <w:marLeft w:val="0"/>
              <w:marRight w:val="0"/>
              <w:marTop w:val="0"/>
              <w:marBottom w:val="0"/>
              <w:divBdr>
                <w:top w:val="none" w:sz="0" w:space="0" w:color="auto"/>
                <w:left w:val="none" w:sz="0" w:space="0" w:color="auto"/>
                <w:bottom w:val="none" w:sz="0" w:space="0" w:color="auto"/>
                <w:right w:val="none" w:sz="0" w:space="0" w:color="auto"/>
              </w:divBdr>
              <w:divsChild>
                <w:div w:id="1691444752">
                  <w:marLeft w:val="600"/>
                  <w:marRight w:val="96"/>
                  <w:marTop w:val="0"/>
                  <w:marBottom w:val="0"/>
                  <w:divBdr>
                    <w:top w:val="none" w:sz="0" w:space="0" w:color="auto"/>
                    <w:left w:val="none" w:sz="0" w:space="0" w:color="auto"/>
                    <w:bottom w:val="none" w:sz="0" w:space="0" w:color="auto"/>
                    <w:right w:val="none" w:sz="0" w:space="0" w:color="auto"/>
                  </w:divBdr>
                </w:div>
              </w:divsChild>
            </w:div>
            <w:div w:id="1599484688">
              <w:marLeft w:val="0"/>
              <w:marRight w:val="0"/>
              <w:marTop w:val="0"/>
              <w:marBottom w:val="0"/>
              <w:divBdr>
                <w:top w:val="none" w:sz="0" w:space="0" w:color="auto"/>
                <w:left w:val="none" w:sz="0" w:space="0" w:color="auto"/>
                <w:bottom w:val="none" w:sz="0" w:space="0" w:color="auto"/>
                <w:right w:val="none" w:sz="0" w:space="0" w:color="auto"/>
              </w:divBdr>
              <w:divsChild>
                <w:div w:id="585531176">
                  <w:marLeft w:val="600"/>
                  <w:marRight w:val="96"/>
                  <w:marTop w:val="0"/>
                  <w:marBottom w:val="0"/>
                  <w:divBdr>
                    <w:top w:val="none" w:sz="0" w:space="0" w:color="auto"/>
                    <w:left w:val="none" w:sz="0" w:space="0" w:color="auto"/>
                    <w:bottom w:val="none" w:sz="0" w:space="0" w:color="auto"/>
                    <w:right w:val="none" w:sz="0" w:space="0" w:color="auto"/>
                  </w:divBdr>
                </w:div>
              </w:divsChild>
            </w:div>
            <w:div w:id="1492405225">
              <w:marLeft w:val="0"/>
              <w:marRight w:val="0"/>
              <w:marTop w:val="0"/>
              <w:marBottom w:val="0"/>
              <w:divBdr>
                <w:top w:val="none" w:sz="0" w:space="0" w:color="auto"/>
                <w:left w:val="none" w:sz="0" w:space="0" w:color="auto"/>
                <w:bottom w:val="none" w:sz="0" w:space="0" w:color="auto"/>
                <w:right w:val="none" w:sz="0" w:space="0" w:color="auto"/>
              </w:divBdr>
              <w:divsChild>
                <w:div w:id="15427156">
                  <w:marLeft w:val="600"/>
                  <w:marRight w:val="96"/>
                  <w:marTop w:val="0"/>
                  <w:marBottom w:val="0"/>
                  <w:divBdr>
                    <w:top w:val="none" w:sz="0" w:space="0" w:color="auto"/>
                    <w:left w:val="none" w:sz="0" w:space="0" w:color="auto"/>
                    <w:bottom w:val="none" w:sz="0" w:space="0" w:color="auto"/>
                    <w:right w:val="none" w:sz="0" w:space="0" w:color="auto"/>
                  </w:divBdr>
                </w:div>
              </w:divsChild>
            </w:div>
            <w:div w:id="1513645716">
              <w:marLeft w:val="0"/>
              <w:marRight w:val="0"/>
              <w:marTop w:val="0"/>
              <w:marBottom w:val="0"/>
              <w:divBdr>
                <w:top w:val="none" w:sz="0" w:space="0" w:color="auto"/>
                <w:left w:val="none" w:sz="0" w:space="0" w:color="auto"/>
                <w:bottom w:val="none" w:sz="0" w:space="0" w:color="auto"/>
                <w:right w:val="none" w:sz="0" w:space="0" w:color="auto"/>
              </w:divBdr>
              <w:divsChild>
                <w:div w:id="1461143442">
                  <w:marLeft w:val="600"/>
                  <w:marRight w:val="96"/>
                  <w:marTop w:val="0"/>
                  <w:marBottom w:val="0"/>
                  <w:divBdr>
                    <w:top w:val="none" w:sz="0" w:space="0" w:color="auto"/>
                    <w:left w:val="none" w:sz="0" w:space="0" w:color="auto"/>
                    <w:bottom w:val="none" w:sz="0" w:space="0" w:color="auto"/>
                    <w:right w:val="none" w:sz="0" w:space="0" w:color="auto"/>
                  </w:divBdr>
                </w:div>
              </w:divsChild>
            </w:div>
            <w:div w:id="560024482">
              <w:marLeft w:val="0"/>
              <w:marRight w:val="0"/>
              <w:marTop w:val="0"/>
              <w:marBottom w:val="0"/>
              <w:divBdr>
                <w:top w:val="none" w:sz="0" w:space="0" w:color="auto"/>
                <w:left w:val="none" w:sz="0" w:space="0" w:color="auto"/>
                <w:bottom w:val="none" w:sz="0" w:space="0" w:color="auto"/>
                <w:right w:val="none" w:sz="0" w:space="0" w:color="auto"/>
              </w:divBdr>
              <w:divsChild>
                <w:div w:id="195266259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04963574">
      <w:bodyDiv w:val="1"/>
      <w:marLeft w:val="0"/>
      <w:marRight w:val="0"/>
      <w:marTop w:val="0"/>
      <w:marBottom w:val="0"/>
      <w:divBdr>
        <w:top w:val="none" w:sz="0" w:space="0" w:color="auto"/>
        <w:left w:val="none" w:sz="0" w:space="0" w:color="auto"/>
        <w:bottom w:val="none" w:sz="0" w:space="0" w:color="auto"/>
        <w:right w:val="none" w:sz="0" w:space="0" w:color="auto"/>
      </w:divBdr>
    </w:div>
    <w:div w:id="1379162306">
      <w:bodyDiv w:val="1"/>
      <w:marLeft w:val="0"/>
      <w:marRight w:val="0"/>
      <w:marTop w:val="0"/>
      <w:marBottom w:val="0"/>
      <w:divBdr>
        <w:top w:val="none" w:sz="0" w:space="0" w:color="auto"/>
        <w:left w:val="none" w:sz="0" w:space="0" w:color="auto"/>
        <w:bottom w:val="none" w:sz="0" w:space="0" w:color="auto"/>
        <w:right w:val="none" w:sz="0" w:space="0" w:color="auto"/>
      </w:divBdr>
    </w:div>
    <w:div w:id="1400202378">
      <w:bodyDiv w:val="1"/>
      <w:marLeft w:val="0"/>
      <w:marRight w:val="0"/>
      <w:marTop w:val="0"/>
      <w:marBottom w:val="0"/>
      <w:divBdr>
        <w:top w:val="none" w:sz="0" w:space="0" w:color="auto"/>
        <w:left w:val="none" w:sz="0" w:space="0" w:color="auto"/>
        <w:bottom w:val="none" w:sz="0" w:space="0" w:color="auto"/>
        <w:right w:val="none" w:sz="0" w:space="0" w:color="auto"/>
      </w:divBdr>
    </w:div>
    <w:div w:id="1467621967">
      <w:bodyDiv w:val="1"/>
      <w:marLeft w:val="0"/>
      <w:marRight w:val="0"/>
      <w:marTop w:val="0"/>
      <w:marBottom w:val="0"/>
      <w:divBdr>
        <w:top w:val="none" w:sz="0" w:space="0" w:color="auto"/>
        <w:left w:val="none" w:sz="0" w:space="0" w:color="auto"/>
        <w:bottom w:val="none" w:sz="0" w:space="0" w:color="auto"/>
        <w:right w:val="none" w:sz="0" w:space="0" w:color="auto"/>
      </w:divBdr>
    </w:div>
    <w:div w:id="1517234235">
      <w:bodyDiv w:val="1"/>
      <w:marLeft w:val="0"/>
      <w:marRight w:val="0"/>
      <w:marTop w:val="0"/>
      <w:marBottom w:val="0"/>
      <w:divBdr>
        <w:top w:val="none" w:sz="0" w:space="0" w:color="auto"/>
        <w:left w:val="none" w:sz="0" w:space="0" w:color="auto"/>
        <w:bottom w:val="none" w:sz="0" w:space="0" w:color="auto"/>
        <w:right w:val="none" w:sz="0" w:space="0" w:color="auto"/>
      </w:divBdr>
    </w:div>
    <w:div w:id="1612395098">
      <w:bodyDiv w:val="1"/>
      <w:marLeft w:val="0"/>
      <w:marRight w:val="0"/>
      <w:marTop w:val="0"/>
      <w:marBottom w:val="0"/>
      <w:divBdr>
        <w:top w:val="none" w:sz="0" w:space="0" w:color="auto"/>
        <w:left w:val="none" w:sz="0" w:space="0" w:color="auto"/>
        <w:bottom w:val="none" w:sz="0" w:space="0" w:color="auto"/>
        <w:right w:val="none" w:sz="0" w:space="0" w:color="auto"/>
      </w:divBdr>
    </w:div>
    <w:div w:id="1625847794">
      <w:bodyDiv w:val="1"/>
      <w:marLeft w:val="0"/>
      <w:marRight w:val="0"/>
      <w:marTop w:val="0"/>
      <w:marBottom w:val="0"/>
      <w:divBdr>
        <w:top w:val="none" w:sz="0" w:space="0" w:color="auto"/>
        <w:left w:val="none" w:sz="0" w:space="0" w:color="auto"/>
        <w:bottom w:val="none" w:sz="0" w:space="0" w:color="auto"/>
        <w:right w:val="none" w:sz="0" w:space="0" w:color="auto"/>
      </w:divBdr>
      <w:divsChild>
        <w:div w:id="469398118">
          <w:marLeft w:val="0"/>
          <w:marRight w:val="0"/>
          <w:marTop w:val="0"/>
          <w:marBottom w:val="0"/>
          <w:divBdr>
            <w:top w:val="none" w:sz="0" w:space="0" w:color="auto"/>
            <w:left w:val="none" w:sz="0" w:space="0" w:color="auto"/>
            <w:bottom w:val="none" w:sz="0" w:space="0" w:color="auto"/>
            <w:right w:val="none" w:sz="0" w:space="0" w:color="auto"/>
          </w:divBdr>
          <w:divsChild>
            <w:div w:id="1393843191">
              <w:marLeft w:val="0"/>
              <w:marRight w:val="0"/>
              <w:marTop w:val="0"/>
              <w:marBottom w:val="0"/>
              <w:divBdr>
                <w:top w:val="none" w:sz="0" w:space="0" w:color="auto"/>
                <w:left w:val="none" w:sz="0" w:space="0" w:color="auto"/>
                <w:bottom w:val="none" w:sz="0" w:space="0" w:color="auto"/>
                <w:right w:val="none" w:sz="0" w:space="0" w:color="auto"/>
              </w:divBdr>
              <w:divsChild>
                <w:div w:id="1106121992">
                  <w:marLeft w:val="600"/>
                  <w:marRight w:val="96"/>
                  <w:marTop w:val="0"/>
                  <w:marBottom w:val="0"/>
                  <w:divBdr>
                    <w:top w:val="none" w:sz="0" w:space="0" w:color="auto"/>
                    <w:left w:val="none" w:sz="0" w:space="0" w:color="auto"/>
                    <w:bottom w:val="none" w:sz="0" w:space="0" w:color="auto"/>
                    <w:right w:val="none" w:sz="0" w:space="0" w:color="auto"/>
                  </w:divBdr>
                </w:div>
              </w:divsChild>
            </w:div>
            <w:div w:id="1025909820">
              <w:marLeft w:val="0"/>
              <w:marRight w:val="0"/>
              <w:marTop w:val="0"/>
              <w:marBottom w:val="0"/>
              <w:divBdr>
                <w:top w:val="none" w:sz="0" w:space="0" w:color="auto"/>
                <w:left w:val="none" w:sz="0" w:space="0" w:color="auto"/>
                <w:bottom w:val="none" w:sz="0" w:space="0" w:color="auto"/>
                <w:right w:val="none" w:sz="0" w:space="0" w:color="auto"/>
              </w:divBdr>
              <w:divsChild>
                <w:div w:id="827594018">
                  <w:marLeft w:val="600"/>
                  <w:marRight w:val="96"/>
                  <w:marTop w:val="0"/>
                  <w:marBottom w:val="0"/>
                  <w:divBdr>
                    <w:top w:val="none" w:sz="0" w:space="0" w:color="auto"/>
                    <w:left w:val="none" w:sz="0" w:space="0" w:color="auto"/>
                    <w:bottom w:val="none" w:sz="0" w:space="0" w:color="auto"/>
                    <w:right w:val="none" w:sz="0" w:space="0" w:color="auto"/>
                  </w:divBdr>
                </w:div>
              </w:divsChild>
            </w:div>
            <w:div w:id="525093826">
              <w:marLeft w:val="0"/>
              <w:marRight w:val="0"/>
              <w:marTop w:val="0"/>
              <w:marBottom w:val="0"/>
              <w:divBdr>
                <w:top w:val="none" w:sz="0" w:space="0" w:color="auto"/>
                <w:left w:val="none" w:sz="0" w:space="0" w:color="auto"/>
                <w:bottom w:val="none" w:sz="0" w:space="0" w:color="auto"/>
                <w:right w:val="none" w:sz="0" w:space="0" w:color="auto"/>
              </w:divBdr>
              <w:divsChild>
                <w:div w:id="833689028">
                  <w:marLeft w:val="600"/>
                  <w:marRight w:val="96"/>
                  <w:marTop w:val="0"/>
                  <w:marBottom w:val="0"/>
                  <w:divBdr>
                    <w:top w:val="none" w:sz="0" w:space="0" w:color="auto"/>
                    <w:left w:val="none" w:sz="0" w:space="0" w:color="auto"/>
                    <w:bottom w:val="none" w:sz="0" w:space="0" w:color="auto"/>
                    <w:right w:val="none" w:sz="0" w:space="0" w:color="auto"/>
                  </w:divBdr>
                </w:div>
              </w:divsChild>
            </w:div>
            <w:div w:id="629477276">
              <w:marLeft w:val="0"/>
              <w:marRight w:val="0"/>
              <w:marTop w:val="0"/>
              <w:marBottom w:val="0"/>
              <w:divBdr>
                <w:top w:val="none" w:sz="0" w:space="0" w:color="auto"/>
                <w:left w:val="none" w:sz="0" w:space="0" w:color="auto"/>
                <w:bottom w:val="none" w:sz="0" w:space="0" w:color="auto"/>
                <w:right w:val="none" w:sz="0" w:space="0" w:color="auto"/>
              </w:divBdr>
              <w:divsChild>
                <w:div w:id="1822892586">
                  <w:marLeft w:val="600"/>
                  <w:marRight w:val="96"/>
                  <w:marTop w:val="0"/>
                  <w:marBottom w:val="0"/>
                  <w:divBdr>
                    <w:top w:val="none" w:sz="0" w:space="0" w:color="auto"/>
                    <w:left w:val="none" w:sz="0" w:space="0" w:color="auto"/>
                    <w:bottom w:val="none" w:sz="0" w:space="0" w:color="auto"/>
                    <w:right w:val="none" w:sz="0" w:space="0" w:color="auto"/>
                  </w:divBdr>
                </w:div>
              </w:divsChild>
            </w:div>
            <w:div w:id="962536591">
              <w:marLeft w:val="0"/>
              <w:marRight w:val="0"/>
              <w:marTop w:val="0"/>
              <w:marBottom w:val="0"/>
              <w:divBdr>
                <w:top w:val="none" w:sz="0" w:space="0" w:color="auto"/>
                <w:left w:val="none" w:sz="0" w:space="0" w:color="auto"/>
                <w:bottom w:val="none" w:sz="0" w:space="0" w:color="auto"/>
                <w:right w:val="none" w:sz="0" w:space="0" w:color="auto"/>
              </w:divBdr>
              <w:divsChild>
                <w:div w:id="1878815620">
                  <w:marLeft w:val="600"/>
                  <w:marRight w:val="96"/>
                  <w:marTop w:val="0"/>
                  <w:marBottom w:val="0"/>
                  <w:divBdr>
                    <w:top w:val="none" w:sz="0" w:space="0" w:color="auto"/>
                    <w:left w:val="none" w:sz="0" w:space="0" w:color="auto"/>
                    <w:bottom w:val="none" w:sz="0" w:space="0" w:color="auto"/>
                    <w:right w:val="none" w:sz="0" w:space="0" w:color="auto"/>
                  </w:divBdr>
                </w:div>
              </w:divsChild>
            </w:div>
            <w:div w:id="326904271">
              <w:marLeft w:val="0"/>
              <w:marRight w:val="0"/>
              <w:marTop w:val="0"/>
              <w:marBottom w:val="0"/>
              <w:divBdr>
                <w:top w:val="none" w:sz="0" w:space="0" w:color="auto"/>
                <w:left w:val="none" w:sz="0" w:space="0" w:color="auto"/>
                <w:bottom w:val="none" w:sz="0" w:space="0" w:color="auto"/>
                <w:right w:val="none" w:sz="0" w:space="0" w:color="auto"/>
              </w:divBdr>
              <w:divsChild>
                <w:div w:id="144200587">
                  <w:marLeft w:val="600"/>
                  <w:marRight w:val="96"/>
                  <w:marTop w:val="0"/>
                  <w:marBottom w:val="0"/>
                  <w:divBdr>
                    <w:top w:val="none" w:sz="0" w:space="0" w:color="auto"/>
                    <w:left w:val="none" w:sz="0" w:space="0" w:color="auto"/>
                    <w:bottom w:val="none" w:sz="0" w:space="0" w:color="auto"/>
                    <w:right w:val="none" w:sz="0" w:space="0" w:color="auto"/>
                  </w:divBdr>
                </w:div>
              </w:divsChild>
            </w:div>
            <w:div w:id="1873107425">
              <w:marLeft w:val="0"/>
              <w:marRight w:val="0"/>
              <w:marTop w:val="0"/>
              <w:marBottom w:val="0"/>
              <w:divBdr>
                <w:top w:val="none" w:sz="0" w:space="0" w:color="auto"/>
                <w:left w:val="none" w:sz="0" w:space="0" w:color="auto"/>
                <w:bottom w:val="none" w:sz="0" w:space="0" w:color="auto"/>
                <w:right w:val="none" w:sz="0" w:space="0" w:color="auto"/>
              </w:divBdr>
              <w:divsChild>
                <w:div w:id="2123763983">
                  <w:marLeft w:val="600"/>
                  <w:marRight w:val="96"/>
                  <w:marTop w:val="0"/>
                  <w:marBottom w:val="0"/>
                  <w:divBdr>
                    <w:top w:val="none" w:sz="0" w:space="0" w:color="auto"/>
                    <w:left w:val="none" w:sz="0" w:space="0" w:color="auto"/>
                    <w:bottom w:val="none" w:sz="0" w:space="0" w:color="auto"/>
                    <w:right w:val="none" w:sz="0" w:space="0" w:color="auto"/>
                  </w:divBdr>
                </w:div>
              </w:divsChild>
            </w:div>
            <w:div w:id="1629704472">
              <w:marLeft w:val="0"/>
              <w:marRight w:val="0"/>
              <w:marTop w:val="0"/>
              <w:marBottom w:val="0"/>
              <w:divBdr>
                <w:top w:val="none" w:sz="0" w:space="0" w:color="auto"/>
                <w:left w:val="none" w:sz="0" w:space="0" w:color="auto"/>
                <w:bottom w:val="none" w:sz="0" w:space="0" w:color="auto"/>
                <w:right w:val="none" w:sz="0" w:space="0" w:color="auto"/>
              </w:divBdr>
              <w:divsChild>
                <w:div w:id="842403787">
                  <w:marLeft w:val="600"/>
                  <w:marRight w:val="96"/>
                  <w:marTop w:val="0"/>
                  <w:marBottom w:val="0"/>
                  <w:divBdr>
                    <w:top w:val="none" w:sz="0" w:space="0" w:color="auto"/>
                    <w:left w:val="none" w:sz="0" w:space="0" w:color="auto"/>
                    <w:bottom w:val="none" w:sz="0" w:space="0" w:color="auto"/>
                    <w:right w:val="none" w:sz="0" w:space="0" w:color="auto"/>
                  </w:divBdr>
                </w:div>
              </w:divsChild>
            </w:div>
            <w:div w:id="490144519">
              <w:marLeft w:val="0"/>
              <w:marRight w:val="0"/>
              <w:marTop w:val="0"/>
              <w:marBottom w:val="0"/>
              <w:divBdr>
                <w:top w:val="none" w:sz="0" w:space="0" w:color="auto"/>
                <w:left w:val="none" w:sz="0" w:space="0" w:color="auto"/>
                <w:bottom w:val="none" w:sz="0" w:space="0" w:color="auto"/>
                <w:right w:val="none" w:sz="0" w:space="0" w:color="auto"/>
              </w:divBdr>
              <w:divsChild>
                <w:div w:id="515729292">
                  <w:marLeft w:val="600"/>
                  <w:marRight w:val="96"/>
                  <w:marTop w:val="0"/>
                  <w:marBottom w:val="0"/>
                  <w:divBdr>
                    <w:top w:val="none" w:sz="0" w:space="0" w:color="auto"/>
                    <w:left w:val="none" w:sz="0" w:space="0" w:color="auto"/>
                    <w:bottom w:val="none" w:sz="0" w:space="0" w:color="auto"/>
                    <w:right w:val="none" w:sz="0" w:space="0" w:color="auto"/>
                  </w:divBdr>
                </w:div>
              </w:divsChild>
            </w:div>
            <w:div w:id="1689215814">
              <w:marLeft w:val="0"/>
              <w:marRight w:val="0"/>
              <w:marTop w:val="0"/>
              <w:marBottom w:val="0"/>
              <w:divBdr>
                <w:top w:val="none" w:sz="0" w:space="0" w:color="auto"/>
                <w:left w:val="none" w:sz="0" w:space="0" w:color="auto"/>
                <w:bottom w:val="none" w:sz="0" w:space="0" w:color="auto"/>
                <w:right w:val="none" w:sz="0" w:space="0" w:color="auto"/>
              </w:divBdr>
              <w:divsChild>
                <w:div w:id="9318638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68287683">
      <w:bodyDiv w:val="1"/>
      <w:marLeft w:val="0"/>
      <w:marRight w:val="0"/>
      <w:marTop w:val="0"/>
      <w:marBottom w:val="0"/>
      <w:divBdr>
        <w:top w:val="none" w:sz="0" w:space="0" w:color="auto"/>
        <w:left w:val="none" w:sz="0" w:space="0" w:color="auto"/>
        <w:bottom w:val="none" w:sz="0" w:space="0" w:color="auto"/>
        <w:right w:val="none" w:sz="0" w:space="0" w:color="auto"/>
      </w:divBdr>
    </w:div>
    <w:div w:id="1915355219">
      <w:bodyDiv w:val="1"/>
      <w:marLeft w:val="0"/>
      <w:marRight w:val="0"/>
      <w:marTop w:val="0"/>
      <w:marBottom w:val="0"/>
      <w:divBdr>
        <w:top w:val="none" w:sz="0" w:space="0" w:color="auto"/>
        <w:left w:val="none" w:sz="0" w:space="0" w:color="auto"/>
        <w:bottom w:val="none" w:sz="0" w:space="0" w:color="auto"/>
        <w:right w:val="none" w:sz="0" w:space="0" w:color="auto"/>
      </w:divBdr>
      <w:divsChild>
        <w:div w:id="484905708">
          <w:marLeft w:val="0"/>
          <w:marRight w:val="0"/>
          <w:marTop w:val="0"/>
          <w:marBottom w:val="0"/>
          <w:divBdr>
            <w:top w:val="none" w:sz="0" w:space="0" w:color="auto"/>
            <w:left w:val="none" w:sz="0" w:space="0" w:color="auto"/>
            <w:bottom w:val="none" w:sz="0" w:space="0" w:color="auto"/>
            <w:right w:val="none" w:sz="0" w:space="0" w:color="auto"/>
          </w:divBdr>
        </w:div>
      </w:divsChild>
    </w:div>
    <w:div w:id="1935506320">
      <w:bodyDiv w:val="1"/>
      <w:marLeft w:val="0"/>
      <w:marRight w:val="0"/>
      <w:marTop w:val="0"/>
      <w:marBottom w:val="0"/>
      <w:divBdr>
        <w:top w:val="none" w:sz="0" w:space="0" w:color="auto"/>
        <w:left w:val="none" w:sz="0" w:space="0" w:color="auto"/>
        <w:bottom w:val="none" w:sz="0" w:space="0" w:color="auto"/>
        <w:right w:val="none" w:sz="0" w:space="0" w:color="auto"/>
      </w:divBdr>
      <w:divsChild>
        <w:div w:id="2014529150">
          <w:marLeft w:val="0"/>
          <w:marRight w:val="0"/>
          <w:marTop w:val="0"/>
          <w:marBottom w:val="0"/>
          <w:divBdr>
            <w:top w:val="none" w:sz="0" w:space="0" w:color="auto"/>
            <w:left w:val="none" w:sz="0" w:space="0" w:color="auto"/>
            <w:bottom w:val="none" w:sz="0" w:space="0" w:color="auto"/>
            <w:right w:val="none" w:sz="0" w:space="0" w:color="auto"/>
          </w:divBdr>
          <w:divsChild>
            <w:div w:id="1246181957">
              <w:marLeft w:val="0"/>
              <w:marRight w:val="0"/>
              <w:marTop w:val="0"/>
              <w:marBottom w:val="0"/>
              <w:divBdr>
                <w:top w:val="none" w:sz="0" w:space="0" w:color="auto"/>
                <w:left w:val="none" w:sz="0" w:space="0" w:color="auto"/>
                <w:bottom w:val="none" w:sz="0" w:space="0" w:color="auto"/>
                <w:right w:val="none" w:sz="0" w:space="0" w:color="auto"/>
              </w:divBdr>
              <w:divsChild>
                <w:div w:id="1587390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1132795">
      <w:bodyDiv w:val="1"/>
      <w:marLeft w:val="0"/>
      <w:marRight w:val="0"/>
      <w:marTop w:val="0"/>
      <w:marBottom w:val="0"/>
      <w:divBdr>
        <w:top w:val="none" w:sz="0" w:space="0" w:color="auto"/>
        <w:left w:val="none" w:sz="0" w:space="0" w:color="auto"/>
        <w:bottom w:val="none" w:sz="0" w:space="0" w:color="auto"/>
        <w:right w:val="none" w:sz="0" w:space="0" w:color="auto"/>
      </w:divBdr>
    </w:div>
    <w:div w:id="1999267167">
      <w:bodyDiv w:val="1"/>
      <w:marLeft w:val="0"/>
      <w:marRight w:val="0"/>
      <w:marTop w:val="0"/>
      <w:marBottom w:val="0"/>
      <w:divBdr>
        <w:top w:val="none" w:sz="0" w:space="0" w:color="auto"/>
        <w:left w:val="none" w:sz="0" w:space="0" w:color="auto"/>
        <w:bottom w:val="none" w:sz="0" w:space="0" w:color="auto"/>
        <w:right w:val="none" w:sz="0" w:space="0" w:color="auto"/>
      </w:divBdr>
      <w:divsChild>
        <w:div w:id="835152723">
          <w:marLeft w:val="0"/>
          <w:marRight w:val="0"/>
          <w:marTop w:val="0"/>
          <w:marBottom w:val="0"/>
          <w:divBdr>
            <w:top w:val="none" w:sz="0" w:space="0" w:color="auto"/>
            <w:left w:val="none" w:sz="0" w:space="0" w:color="auto"/>
            <w:bottom w:val="none" w:sz="0" w:space="0" w:color="auto"/>
            <w:right w:val="none" w:sz="0" w:space="0" w:color="auto"/>
          </w:divBdr>
          <w:divsChild>
            <w:div w:id="666712459">
              <w:marLeft w:val="0"/>
              <w:marRight w:val="0"/>
              <w:marTop w:val="0"/>
              <w:marBottom w:val="0"/>
              <w:divBdr>
                <w:top w:val="none" w:sz="0" w:space="0" w:color="auto"/>
                <w:left w:val="none" w:sz="0" w:space="0" w:color="auto"/>
                <w:bottom w:val="none" w:sz="0" w:space="0" w:color="auto"/>
                <w:right w:val="none" w:sz="0" w:space="0" w:color="auto"/>
              </w:divBdr>
              <w:divsChild>
                <w:div w:id="15378127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1294983">
      <w:bodyDiv w:val="1"/>
      <w:marLeft w:val="0"/>
      <w:marRight w:val="0"/>
      <w:marTop w:val="0"/>
      <w:marBottom w:val="0"/>
      <w:divBdr>
        <w:top w:val="none" w:sz="0" w:space="0" w:color="auto"/>
        <w:left w:val="none" w:sz="0" w:space="0" w:color="auto"/>
        <w:bottom w:val="none" w:sz="0" w:space="0" w:color="auto"/>
        <w:right w:val="none" w:sz="0" w:space="0" w:color="auto"/>
      </w:divBdr>
    </w:div>
    <w:div w:id="2143035243">
      <w:bodyDiv w:val="1"/>
      <w:marLeft w:val="0"/>
      <w:marRight w:val="0"/>
      <w:marTop w:val="0"/>
      <w:marBottom w:val="0"/>
      <w:divBdr>
        <w:top w:val="none" w:sz="0" w:space="0" w:color="auto"/>
        <w:left w:val="none" w:sz="0" w:space="0" w:color="auto"/>
        <w:bottom w:val="none" w:sz="0" w:space="0" w:color="auto"/>
        <w:right w:val="none" w:sz="0" w:space="0" w:color="auto"/>
      </w:divBdr>
      <w:divsChild>
        <w:div w:id="1883708294">
          <w:marLeft w:val="0"/>
          <w:marRight w:val="0"/>
          <w:marTop w:val="0"/>
          <w:marBottom w:val="0"/>
          <w:divBdr>
            <w:top w:val="none" w:sz="0" w:space="0" w:color="auto"/>
            <w:left w:val="none" w:sz="0" w:space="0" w:color="auto"/>
            <w:bottom w:val="none" w:sz="0" w:space="0" w:color="auto"/>
            <w:right w:val="none" w:sz="0" w:space="0" w:color="auto"/>
          </w:divBdr>
          <w:divsChild>
            <w:div w:id="1431706682">
              <w:marLeft w:val="0"/>
              <w:marRight w:val="0"/>
              <w:marTop w:val="0"/>
              <w:marBottom w:val="0"/>
              <w:divBdr>
                <w:top w:val="none" w:sz="0" w:space="0" w:color="auto"/>
                <w:left w:val="none" w:sz="0" w:space="0" w:color="auto"/>
                <w:bottom w:val="none" w:sz="0" w:space="0" w:color="auto"/>
                <w:right w:val="none" w:sz="0" w:space="0" w:color="auto"/>
              </w:divBdr>
              <w:divsChild>
                <w:div w:id="152385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anmodel.sourceforge.net/online_doc/swantech/swantech.html" TargetMode="External"/><Relationship Id="rId18" Type="http://schemas.openxmlformats.org/officeDocument/2006/relationships/image" Target="media/image5.emf"/><Relationship Id="rId26" Type="http://schemas.openxmlformats.org/officeDocument/2006/relationships/hyperlink" Target="http://swanmodel.sourceforge.net/online_doc/swantech/swantech.html" TargetMode="External"/><Relationship Id="rId51"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oleObject" Target="embeddings/oleObject2.bin"/><Relationship Id="rId50"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anmodel.sourceforge.net/online_doc/swantech/swantech.html"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anmodel.sourceforge.net/" TargetMode="External"/><Relationship Id="rId23" Type="http://schemas.openxmlformats.org/officeDocument/2006/relationships/oleObject" Target="embeddings/oleObject3.bin"/><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oleObject" Target="embeddings/oleObject1.bin"/><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7.emf"/><Relationship Id="rId27" Type="http://schemas.openxmlformats.org/officeDocument/2006/relationships/image" Target="media/image9.png"/><Relationship Id="rId48"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1CC0CA0C61C4469DAA7341573AFBCF" ma:contentTypeVersion="0" ma:contentTypeDescription="Create a new document." ma:contentTypeScope="" ma:versionID="fb00c120f0802211a76d3937bb96ab7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66126-3EA0-4093-9DE5-E8C4C60FE132}">
  <ds:schemaRefs>
    <ds:schemaRef ds:uri="http://schemas.microsoft.com/sharepoint/v3/contenttype/forms"/>
  </ds:schemaRefs>
</ds:datastoreItem>
</file>

<file path=customXml/itemProps2.xml><?xml version="1.0" encoding="utf-8"?>
<ds:datastoreItem xmlns:ds="http://schemas.openxmlformats.org/officeDocument/2006/customXml" ds:itemID="{3DA3A76F-B154-45CC-B3A5-7B244072E3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3EC639-B1AB-42D1-AEBC-28426F3AEF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B894EB-76BC-4C00-BFDD-A34D5E6D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13</Pages>
  <Words>2695</Words>
  <Characters>15364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SNL-SWAN Manual</vt:lpstr>
    </vt:vector>
  </TitlesOfParts>
  <Company>Sandia National Laboratories</Company>
  <LinksUpToDate>false</LinksUpToDate>
  <CharactersWithSpaces>18023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SNL-SWAN Manual</dc:title>
  <dc:subject>Version 1.0</dc:subject>
  <dc:creator>Kelley M Ruehl, Chris Chartrand, Aaron Porter</dc:creator>
  <cp:lastModifiedBy>Kelley M Ruehl</cp:lastModifiedBy>
  <cp:revision>4</cp:revision>
  <cp:lastPrinted>2014-03-31T16:27:00Z</cp:lastPrinted>
  <dcterms:created xsi:type="dcterms:W3CDTF">2014-11-04T17:36:00Z</dcterms:created>
  <dcterms:modified xsi:type="dcterms:W3CDTF">2014-11-28T17:31:00Z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id="qU8VuaXj"/&gt;&lt;style id="http://www.zotero.org/styles/ieee" hasBibliography="1" bibliographyStyleHasBeenSet="1"/&gt;&lt;prefs&gt;&lt;pref name="fieldType" value="Field"/&gt;&lt;pref name="noteType" value="0"/&gt;&lt;pref</vt:lpwstr>
  </property>
  <property fmtid="{D5CDD505-2E9C-101B-9397-08002B2CF9AE}" pid="3" name="ZOTERO_PREF_2">
    <vt:lpwstr> name="storeReferences" value="false"/&gt;&lt;pref name="automaticJournalAbbreviations" value="false"/&gt;&lt;/prefs&gt;&lt;/data&gt;</vt:lpwstr>
  </property>
  <property fmtid="{D5CDD505-2E9C-101B-9397-08002B2CF9AE}" pid="4" name="ContentTypeId">
    <vt:lpwstr>0x0101009F1CC0CA0C61C4469DAA7341573AFBCF</vt:lpwstr>
  </property>
</Properties>
</file>